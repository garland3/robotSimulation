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bin" ContentType="application/vnd.openxmlformats-officedocument.oleObject"/>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C6BE6" w:rsidRPr="002C6D9B" w:rsidRDefault="00E95E62" w:rsidP="00BC6BE6">
      <w:pPr>
        <w:pStyle w:val="SPIEpapertitle"/>
        <w:rPr>
          <w:i/>
        </w:rPr>
      </w:pPr>
      <w:r>
        <w:t>Modified Hough Transform for Autonomous Vehicles</w:t>
      </w:r>
    </w:p>
    <w:p w:rsidR="00BC6BE6" w:rsidRDefault="00BC6BE6" w:rsidP="00BC6BE6">
      <w:pPr>
        <w:pStyle w:val="BodyofPaper"/>
      </w:pPr>
    </w:p>
    <w:p w:rsidR="00BC6BE6" w:rsidRDefault="00E95E62" w:rsidP="00BC6BE6">
      <w:pPr>
        <w:pStyle w:val="SPIEAuthors-Affils"/>
        <w:outlineLvl w:val="0"/>
        <w:rPr>
          <w:vertAlign w:val="superscript"/>
        </w:rPr>
      </w:pPr>
      <w:r>
        <w:t>Anthony Garland</w:t>
      </w:r>
      <w:r w:rsidR="00BC6BE6">
        <w:t xml:space="preserve">, </w:t>
      </w:r>
      <w:ins w:id="0" w:author="Amélie Zadra-Roy" w:date="2011-04-13T23:24:00Z">
        <w:r w:rsidR="00FC76F6">
          <w:t xml:space="preserve">Dr. </w:t>
        </w:r>
      </w:ins>
      <w:r>
        <w:t xml:space="preserve">William </w:t>
      </w:r>
      <w:proofErr w:type="spellStart"/>
      <w:r>
        <w:t>Lovegrove</w:t>
      </w:r>
      <w:proofErr w:type="spellEnd"/>
      <w:r w:rsidR="00BC6BE6">
        <w:t>,</w:t>
      </w:r>
      <w:r>
        <w:t xml:space="preserve"> and</w:t>
      </w:r>
      <w:r w:rsidR="00BC6BE6" w:rsidRPr="00BC6BE6">
        <w:rPr>
          <w:rStyle w:val="SPIEauthoraffilsChar"/>
        </w:rPr>
        <w:t xml:space="preserve"> </w:t>
      </w:r>
      <w:proofErr w:type="spellStart"/>
      <w:ins w:id="1" w:author="Amélie Zadra-Roy" w:date="2011-04-13T23:24:00Z">
        <w:r w:rsidR="00FC76F6">
          <w:rPr>
            <w:rStyle w:val="SPIEauthoraffilsChar"/>
          </w:rPr>
          <w:t>Dr.</w:t>
        </w:r>
      </w:ins>
      <w:r>
        <w:t>Patrick</w:t>
      </w:r>
      <w:proofErr w:type="spellEnd"/>
      <w:r>
        <w:t xml:space="preserve"> </w:t>
      </w:r>
      <w:proofErr w:type="spellStart"/>
      <w:r>
        <w:t>McGary</w:t>
      </w:r>
      <w:proofErr w:type="spellEnd"/>
    </w:p>
    <w:p w:rsidR="002C6D9B" w:rsidRPr="00165F8F" w:rsidRDefault="00E95E62" w:rsidP="00165F8F">
      <w:pPr>
        <w:pStyle w:val="SPIEAuthors-Affils"/>
      </w:pPr>
      <w:r>
        <w:t>Bob Jones University, 1700 Wade Hampton Blvd., Greenville, SC, USA, 29607</w:t>
      </w:r>
    </w:p>
    <w:p w:rsidR="00BC6BE6" w:rsidRPr="002C6D9B" w:rsidRDefault="00BC6BE6" w:rsidP="004F1B51">
      <w:pPr>
        <w:pStyle w:val="SPIEabstracttitle"/>
        <w:rPr>
          <w:i/>
        </w:rPr>
      </w:pPr>
      <w:r>
        <w:t>Abstract</w:t>
      </w:r>
      <w:r w:rsidR="00DA51FB">
        <w:t xml:space="preserve"> </w:t>
      </w:r>
      <w:r w:rsidR="002C6D9B">
        <w:t xml:space="preserve"> </w:t>
      </w:r>
    </w:p>
    <w:p w:rsidR="00DA51FB" w:rsidRPr="002F082D" w:rsidRDefault="00FC76F6" w:rsidP="00586559">
      <w:pPr>
        <w:pStyle w:val="SPIEabstractbodytext"/>
      </w:pPr>
      <w:r>
        <w:rPr>
          <w:noProof/>
        </w:rPr>
        <w:pict>
          <v:shapetype id="_x0000_t202" coordsize="21600,21600" o:spt="202" path="m0,0l0,21600,21600,21600,21600,0xe">
            <v:stroke joinstyle="miter"/>
            <v:path gradientshapeok="t" o:connecttype="rect"/>
          </v:shapetype>
          <v:shape id="_x0000_s1083" type="#_x0000_t202" style="position:absolute;left:0;text-align:left;margin-left:-6pt;margin-top:1.85pt;width:106.5pt;height:117pt;z-index:251660288;mso-wrap-edited:f;mso-position-horizontal:absolute;mso-position-vertical:absolute" wrapcoords="-270 0 -270 21461 21870 21461 21870 0 -270 0" filled="f" strokecolor="#4f81bd [3204]" strokeweight="3pt">
            <v:fill o:detectmouseclick="t"/>
            <v:stroke linestyle="thinThick"/>
            <v:textbox inset=",7.2pt,,7.2pt">
              <w:txbxContent>
                <w:p w:rsidR="009F7D4E" w:rsidRPr="002C6D9B" w:rsidRDefault="009F7D4E" w:rsidP="00FC76F6">
                  <w:pPr>
                    <w:pStyle w:val="Keywords"/>
                    <w:numPr>
                      <w:ins w:id="2" w:author="Amélie Zadra-Roy" w:date="2011-04-13T23:25:00Z"/>
                    </w:numPr>
                    <w:ind w:left="0" w:firstLine="0"/>
                    <w:jc w:val="center"/>
                    <w:outlineLvl w:val="0"/>
                    <w:rPr>
                      <w:ins w:id="3" w:author="Amélie Zadra-Roy" w:date="2011-04-13T23:25:00Z"/>
                      <w:i/>
                    </w:rPr>
                    <w:pPrChange w:id="4" w:author="Amélie Zadra-Roy" w:date="2011-04-13T23:25:00Z">
                      <w:pPr>
                        <w:pStyle w:val="Keywords"/>
                        <w:ind w:left="0" w:firstLine="0"/>
                        <w:outlineLvl w:val="0"/>
                      </w:pPr>
                    </w:pPrChange>
                  </w:pPr>
                  <w:ins w:id="5" w:author="Amélie Zadra-Roy" w:date="2011-04-13T23:25:00Z">
                    <w:r>
                      <w:rPr>
                        <w:b/>
                      </w:rPr>
                      <w:t>Keywords:</w:t>
                    </w:r>
                  </w:ins>
                </w:p>
                <w:p w:rsidR="009F7D4E" w:rsidRDefault="009F7D4E" w:rsidP="00FC76F6">
                  <w:pPr>
                    <w:pStyle w:val="Keywords"/>
                    <w:numPr>
                      <w:ins w:id="6" w:author="Amélie Zadra-Roy" w:date="2011-04-13T23:25:00Z"/>
                    </w:numPr>
                    <w:ind w:left="0" w:firstLine="0"/>
                    <w:outlineLvl w:val="0"/>
                    <w:rPr>
                      <w:ins w:id="7" w:author="Amélie Zadra-Roy" w:date="2011-04-13T23:25:00Z"/>
                    </w:rPr>
                  </w:pPr>
                  <w:ins w:id="8" w:author="Amélie Zadra-Roy" w:date="2011-04-13T23:25:00Z">
                    <w:r>
                      <w:t xml:space="preserve">Hough </w:t>
                    </w:r>
                    <w:proofErr w:type="gramStart"/>
                    <w:r>
                      <w:t>transform</w:t>
                    </w:r>
                    <w:proofErr w:type="gramEnd"/>
                  </w:ins>
                </w:p>
                <w:p w:rsidR="009F7D4E" w:rsidRDefault="009F7D4E" w:rsidP="00FC76F6">
                  <w:pPr>
                    <w:pStyle w:val="Keywords"/>
                    <w:numPr>
                      <w:ins w:id="9" w:author="Amélie Zadra-Roy" w:date="2011-04-13T23:25:00Z"/>
                    </w:numPr>
                    <w:ind w:left="0" w:firstLine="0"/>
                    <w:outlineLvl w:val="0"/>
                    <w:rPr>
                      <w:ins w:id="10" w:author="Amélie Zadra-Roy" w:date="2011-04-13T23:25:00Z"/>
                    </w:rPr>
                  </w:pPr>
                  <w:proofErr w:type="gramStart"/>
                  <w:ins w:id="11" w:author="Amélie Zadra-Roy" w:date="2011-04-13T23:25:00Z">
                    <w:r>
                      <w:t>mobile</w:t>
                    </w:r>
                    <w:proofErr w:type="gramEnd"/>
                    <w:r>
                      <w:t xml:space="preserve"> robot</w:t>
                    </w:r>
                  </w:ins>
                </w:p>
                <w:p w:rsidR="009F7D4E" w:rsidRDefault="009F7D4E" w:rsidP="00FC76F6">
                  <w:pPr>
                    <w:pStyle w:val="Keywords"/>
                    <w:numPr>
                      <w:ins w:id="12" w:author="Amélie Zadra-Roy" w:date="2011-04-13T23:25:00Z"/>
                    </w:numPr>
                    <w:ind w:left="0" w:firstLine="0"/>
                    <w:outlineLvl w:val="0"/>
                    <w:rPr>
                      <w:ins w:id="13" w:author="Amélie Zadra-Roy" w:date="2011-04-13T23:25:00Z"/>
                    </w:rPr>
                  </w:pPr>
                  <w:proofErr w:type="gramStart"/>
                  <w:ins w:id="14" w:author="Amélie Zadra-Roy" w:date="2011-04-13T23:25:00Z">
                    <w:r>
                      <w:t>line</w:t>
                    </w:r>
                    <w:proofErr w:type="gramEnd"/>
                    <w:r>
                      <w:t xml:space="preserve"> detection </w:t>
                    </w:r>
                  </w:ins>
                </w:p>
                <w:p w:rsidR="009F7D4E" w:rsidRDefault="009F7D4E" w:rsidP="00FC76F6">
                  <w:pPr>
                    <w:pStyle w:val="Keywords"/>
                    <w:numPr>
                      <w:ins w:id="15" w:author="Amélie Zadra-Roy" w:date="2011-04-13T23:25:00Z"/>
                    </w:numPr>
                    <w:ind w:left="0" w:firstLine="0"/>
                    <w:outlineLvl w:val="0"/>
                    <w:rPr>
                      <w:ins w:id="16" w:author="Amélie Zadra-Roy" w:date="2011-04-13T23:25:00Z"/>
                    </w:rPr>
                  </w:pPr>
                  <w:proofErr w:type="gramStart"/>
                  <w:ins w:id="17" w:author="Amélie Zadra-Roy" w:date="2011-04-13T23:25:00Z">
                    <w:r>
                      <w:t>computer</w:t>
                    </w:r>
                    <w:proofErr w:type="gramEnd"/>
                    <w:r>
                      <w:t xml:space="preserve"> vision </w:t>
                    </w:r>
                  </w:ins>
                </w:p>
                <w:p w:rsidR="009F7D4E" w:rsidRDefault="009F7D4E" w:rsidP="00FC76F6">
                  <w:pPr>
                    <w:pStyle w:val="Keywords"/>
                    <w:numPr>
                      <w:ins w:id="18" w:author="Amélie Zadra-Roy" w:date="2011-04-13T23:25:00Z"/>
                    </w:numPr>
                    <w:ind w:left="0" w:firstLine="0"/>
                    <w:outlineLvl w:val="0"/>
                    <w:rPr>
                      <w:ins w:id="19" w:author="Amélie Zadra-Roy" w:date="2011-04-13T23:25:00Z"/>
                    </w:rPr>
                  </w:pPr>
                  <w:proofErr w:type="gramStart"/>
                  <w:ins w:id="20" w:author="Amélie Zadra-Roy" w:date="2011-04-13T23:25:00Z">
                    <w:r>
                      <w:t>lane</w:t>
                    </w:r>
                    <w:proofErr w:type="gramEnd"/>
                    <w:r>
                      <w:t xml:space="preserve"> markers</w:t>
                    </w:r>
                  </w:ins>
                </w:p>
                <w:p w:rsidR="009F7D4E" w:rsidRPr="002C6D9B" w:rsidRDefault="009F7D4E" w:rsidP="00FC76F6">
                  <w:pPr>
                    <w:pStyle w:val="Keywords"/>
                    <w:numPr>
                      <w:ins w:id="21" w:author="Amélie Zadra-Roy" w:date="2011-04-13T23:25:00Z"/>
                    </w:numPr>
                    <w:ind w:left="0" w:firstLine="0"/>
                    <w:outlineLvl w:val="0"/>
                    <w:rPr>
                      <w:ins w:id="22" w:author="Amélie Zadra-Roy" w:date="2011-04-13T23:25:00Z"/>
                      <w:i/>
                    </w:rPr>
                  </w:pPr>
                  <w:proofErr w:type="gramStart"/>
                  <w:ins w:id="23" w:author="Amélie Zadra-Roy" w:date="2011-04-13T23:25:00Z">
                    <w:r>
                      <w:t>autonomous</w:t>
                    </w:r>
                    <w:proofErr w:type="gramEnd"/>
                    <w:r>
                      <w:t xml:space="preserve"> vehicle </w:t>
                    </w:r>
                  </w:ins>
                </w:p>
                <w:p w:rsidR="009F7D4E" w:rsidRPr="00FC76F6" w:rsidRDefault="009F7D4E" w:rsidP="00FC76F6"/>
              </w:txbxContent>
            </v:textbox>
            <w10:wrap type="tight"/>
          </v:shape>
        </w:pict>
      </w:r>
      <w:r w:rsidR="00E95E62">
        <w:t xml:space="preserve">The Hough transform is often used to robustly detect lines in the presence of significant amounts of noise and is often used on autonomous vehicles that have a single camera mounted on the front pointed in the direction of motion of the vehicle. Once a line is found, various techniques are used to extract data about the line. By moving the origin around which the Hough transform is computed, the ability to extract useful information from the Hough transform can vary </w:t>
      </w:r>
      <w:r w:rsidR="00586559">
        <w:t>significantly along with</w:t>
      </w:r>
      <w:r w:rsidR="00E95E62">
        <w:t xml:space="preserve"> the computational complexity, accuracy, and ease of implementation of the </w:t>
      </w:r>
      <w:r w:rsidR="00586559">
        <w:t>Hough transform. Two locations around which the Hough transform can be computed are contrasted. An algorithm was found to co</w:t>
      </w:r>
      <w:ins w:id="24" w:author="Amélie Zadra-Roy" w:date="2011-04-13T23:51:00Z">
        <w:r w:rsidR="001F64CC">
          <w:t>n</w:t>
        </w:r>
      </w:ins>
      <w:r w:rsidR="00586559">
        <w:t xml:space="preserve">vert the values that the Hough </w:t>
      </w:r>
      <w:proofErr w:type="gramStart"/>
      <w:r w:rsidR="00586559">
        <w:t>transform</w:t>
      </w:r>
      <w:proofErr w:type="gramEnd"/>
      <w:r w:rsidR="00586559">
        <w:t xml:space="preserve"> returns from one origin</w:t>
      </w:r>
      <w:ins w:id="25" w:author="Amélie Zadra-Roy" w:date="2011-04-13T23:51:00Z">
        <w:r w:rsidR="001F64CC">
          <w:t>,</w:t>
        </w:r>
      </w:ins>
      <w:r w:rsidR="00586559">
        <w:t xml:space="preserve"> so that the values can be with respect to another</w:t>
      </w:r>
      <w:ins w:id="26" w:author="Amélie Zadra-Roy" w:date="2011-04-13T23:51:00Z">
        <w:r w:rsidR="001F64CC">
          <w:t xml:space="preserve"> more practical</w:t>
        </w:r>
      </w:ins>
      <w:r w:rsidR="00586559">
        <w:t xml:space="preserve"> origin. </w:t>
      </w:r>
    </w:p>
    <w:p w:rsidR="00BC6BE6" w:rsidRPr="002C6D9B" w:rsidDel="00FC76F6" w:rsidRDefault="00BC6BE6" w:rsidP="00797858">
      <w:pPr>
        <w:pStyle w:val="Keywords"/>
        <w:ind w:left="0" w:firstLine="0"/>
        <w:outlineLvl w:val="0"/>
        <w:rPr>
          <w:del w:id="27" w:author="Amélie Zadra-Roy" w:date="2011-04-13T23:25:00Z"/>
          <w:i/>
        </w:rPr>
      </w:pPr>
      <w:del w:id="28" w:author="Amélie Zadra-Roy" w:date="2011-04-13T23:25:00Z">
        <w:r w:rsidDel="00FC76F6">
          <w:rPr>
            <w:b/>
          </w:rPr>
          <w:delText>Keywords:</w:delText>
        </w:r>
        <w:r w:rsidDel="00FC76F6">
          <w:delText xml:space="preserve"> </w:delText>
        </w:r>
        <w:r w:rsidR="00E95E62" w:rsidDel="00FC76F6">
          <w:delText>Hough transform</w:delText>
        </w:r>
        <w:r w:rsidR="007E4CF7" w:rsidDel="00FC76F6">
          <w:delText>,</w:delText>
        </w:r>
        <w:r w:rsidDel="00FC76F6">
          <w:delText xml:space="preserve"> </w:delText>
        </w:r>
        <w:r w:rsidR="00E95E62" w:rsidDel="00FC76F6">
          <w:delText>mobile robot</w:delText>
        </w:r>
        <w:r w:rsidDel="00FC76F6">
          <w:delText xml:space="preserve">, </w:delText>
        </w:r>
        <w:r w:rsidR="00E95E62" w:rsidDel="00FC76F6">
          <w:delText>line detection</w:delText>
        </w:r>
        <w:r w:rsidDel="00FC76F6">
          <w:delText xml:space="preserve">, </w:delText>
        </w:r>
        <w:r w:rsidR="00E95E62" w:rsidDel="00FC76F6">
          <w:delText>computer vision, lane markers, autonomous vehicle</w:delText>
        </w:r>
      </w:del>
    </w:p>
    <w:p w:rsidR="005A5261" w:rsidRPr="005A5261" w:rsidRDefault="005A5261" w:rsidP="005A5261">
      <w:pPr>
        <w:pStyle w:val="BodyofPaper"/>
      </w:pPr>
    </w:p>
    <w:p w:rsidR="00BC6BE6" w:rsidRPr="00312E78" w:rsidRDefault="00BC6BE6" w:rsidP="00BC00F5">
      <w:pPr>
        <w:pStyle w:val="Heading1"/>
        <w:numPr>
          <w:numberingChange w:id="29" w:author="Amélie Zadra-Roy" w:date="2011-04-13T23:24:00Z" w:original="%1:1:0:."/>
        </w:numPr>
      </w:pPr>
      <w:r w:rsidRPr="00312E78">
        <w:t>INTRODUCTION</w:t>
      </w:r>
      <w:r w:rsidR="00AB7AC2">
        <w:t xml:space="preserve"> </w:t>
      </w:r>
    </w:p>
    <w:p w:rsidR="00586559" w:rsidRDefault="00586559" w:rsidP="00586559">
      <w:pPr>
        <w:rPr>
          <w:sz w:val="20"/>
        </w:rPr>
      </w:pPr>
      <w:r w:rsidRPr="00586559">
        <w:rPr>
          <w:sz w:val="20"/>
        </w:rPr>
        <w:t>In an effort to make vehicles that demonstrated artificial intelligence (</w:t>
      </w:r>
      <w:commentRangeStart w:id="30"/>
      <w:r w:rsidRPr="00586559">
        <w:rPr>
          <w:sz w:val="20"/>
        </w:rPr>
        <w:t xml:space="preserve">AI) </w:t>
      </w:r>
      <w:commentRangeEnd w:id="30"/>
      <w:r w:rsidR="001F64CC">
        <w:rPr>
          <w:rStyle w:val="CommentReference"/>
          <w:vanish/>
        </w:rPr>
        <w:commentReference w:id="30"/>
      </w:r>
      <w:r w:rsidRPr="00586559">
        <w:rPr>
          <w:sz w:val="20"/>
        </w:rPr>
        <w:t xml:space="preserve">abilities, engineers must design systems that allow the vehicle to correctly perceive the local environment and identify features of interest. Many autonomous vehicles (AV) use a camera to gather vast amounts of data from the environment and then analyze the data to find features that give information about the AV’s position to these features. Land based AVs are often interested in finding lines that on the ground that represent lane markers, wall edges, or a host of other things.  A common technique for line detection is the Hough transform because of its ability to detect a line even when there is a lot of noise in the image and because it returns how strong a line is in an image. The Hough transform returns an angle and distance to line from a specific origin. Because computers traditionally classify images with the origin </w:t>
      </w:r>
      <m:oMath>
        <m:r>
          <w:rPr>
            <w:rFonts w:ascii="Cambria Math" w:hAnsi="Cambria Math"/>
            <w:sz w:val="20"/>
          </w:rPr>
          <m:t>(0, 0)</m:t>
        </m:r>
      </m:oMath>
      <w:r w:rsidRPr="00586559">
        <w:rPr>
          <w:sz w:val="20"/>
        </w:rPr>
        <w:t xml:space="preserve"> in the top left screen corner, this location is often used as the origin for the Hough transform as well. The rho and theta are meaningless by themselves and must be transformed back into Cartesian coordinates which then must be mapped to real world coordinates.  However, by simply moving the origin of the image to the bottom center, the results of the Hough transform are immediately useful to real world coordinates without any farther mathematical manipulation</w:t>
      </w:r>
    </w:p>
    <w:p w:rsidR="00586559" w:rsidRDefault="00586559" w:rsidP="00586559">
      <w:pPr>
        <w:rPr>
          <w:sz w:val="20"/>
        </w:rPr>
      </w:pPr>
    </w:p>
    <w:p w:rsidR="00586559" w:rsidRDefault="00586559" w:rsidP="00586559">
      <w:pPr>
        <w:pStyle w:val="Heading1"/>
        <w:numPr>
          <w:numberingChange w:id="31" w:author="Amélie Zadra-Roy" w:date="2011-04-13T23:24:00Z" w:original="%1:2:0:."/>
        </w:numPr>
      </w:pPr>
      <w:r>
        <w:t>Hough tra</w:t>
      </w:r>
      <w:ins w:id="32" w:author="Amélie Zadra-Roy" w:date="2011-04-13T23:28:00Z">
        <w:r w:rsidR="00FC76F6">
          <w:t>N</w:t>
        </w:r>
      </w:ins>
      <w:r>
        <w:t>sform</w:t>
      </w:r>
      <w:ins w:id="33" w:author="Amélie Zadra-Roy" w:date="2011-04-13T23:28:00Z">
        <w:r w:rsidR="00FC76F6">
          <w:t xml:space="preserve"> Technique</w:t>
        </w:r>
      </w:ins>
    </w:p>
    <w:p w:rsidR="00586559" w:rsidRDefault="00586559" w:rsidP="00586559">
      <w:pPr>
        <w:pStyle w:val="Heading2"/>
        <w:numPr>
          <w:numberingChange w:id="34" w:author="Amélie Zadra-Roy" w:date="2011-04-13T23:24:00Z" w:original="%1:2:0:.%2:1:0:"/>
        </w:numPr>
      </w:pPr>
      <w:r>
        <w:t>Technique</w:t>
      </w:r>
    </w:p>
    <w:p w:rsidR="00586559" w:rsidRDefault="00586559" w:rsidP="00586559">
      <w:pPr>
        <w:pStyle w:val="SPIEbodytext"/>
      </w:pPr>
      <w:r>
        <w:t>Although edge detection in an image is a relatively simple task for a computer, extracting information from an edge detection algorithm about lines in an image is no</w:t>
      </w:r>
      <w:ins w:id="35" w:author="Amélie Zadra-Roy" w:date="2011-04-13T23:29:00Z">
        <w:r w:rsidR="00FC76F6">
          <w:t xml:space="preserve">t </w:t>
        </w:r>
      </w:ins>
      <w:del w:id="36" w:author="Amélie Zadra-Roy" w:date="2011-04-13T23:29:00Z">
        <w:r w:rsidDel="00FC76F6">
          <w:delText>n-</w:delText>
        </w:r>
      </w:del>
      <w:r>
        <w:t xml:space="preserve">trivial. The </w:t>
      </w:r>
      <w:ins w:id="37" w:author="Amélie Zadra-Roy" w:date="2011-04-13T23:29:00Z">
        <w:r w:rsidR="00FC76F6">
          <w:t xml:space="preserve">usefulness of </w:t>
        </w:r>
      </w:ins>
      <w:commentRangeStart w:id="38"/>
      <w:r>
        <w:t>Hough transform</w:t>
      </w:r>
      <w:del w:id="39" w:author="Amélie Zadra-Roy" w:date="2011-04-13T23:29:00Z">
        <w:r w:rsidDel="00FC76F6">
          <w:delText>’s</w:delText>
        </w:r>
      </w:del>
      <w:r>
        <w:t xml:space="preserve"> </w:t>
      </w:r>
      <w:commentRangeEnd w:id="38"/>
      <w:r w:rsidR="00FC76F6">
        <w:rPr>
          <w:rStyle w:val="CommentReference"/>
          <w:vanish/>
        </w:rPr>
        <w:commentReference w:id="38"/>
      </w:r>
      <w:del w:id="40" w:author="Amélie Zadra-Roy" w:date="2011-04-13T23:29:00Z">
        <w:r w:rsidDel="00FC76F6">
          <w:delText xml:space="preserve">usefulness </w:delText>
        </w:r>
      </w:del>
      <w:r>
        <w:t xml:space="preserve">is in its ability to identify lines in an image when it is given a set of points of interest and then used to find the line that is collinear to the largest number of points of interest. </w:t>
      </w:r>
    </w:p>
    <w:p w:rsidR="00586559" w:rsidRPr="00586559" w:rsidRDefault="00586559" w:rsidP="00586559">
      <w:pPr>
        <w:pStyle w:val="SPIEbodytext"/>
      </w:pPr>
      <w:r w:rsidRPr="00586559">
        <w:t>Because two points represent a line, an infinite number of lines go through single point of interest at</w:t>
      </w:r>
      <m:oMath>
        <m:r>
          <w:rPr>
            <w:rFonts w:ascii="Cambria Math" w:hAnsi="Cambria Math"/>
          </w:rPr>
          <m:t xml:space="preserve"> (x, y)</m:t>
        </m:r>
      </m:oMath>
      <w:r w:rsidRPr="00586559">
        <w:t xml:space="preserve">, and each line is normally represented in a simple </w:t>
      </w:r>
      <m:oMath>
        <m:r>
          <w:rPr>
            <w:rFonts w:ascii="Cambria Math" w:hAnsi="Cambria Math"/>
          </w:rPr>
          <m:t>y</m:t>
        </m:r>
        <m:r>
          <w:rPr>
            <w:rFonts w:ascii="Cambria Math" w:hAnsi="Cambria Math"/>
          </w:rPr>
          <m:t xml:space="preserve"> = mx+b</m:t>
        </m:r>
      </m:oMath>
      <w:r w:rsidRPr="00586559">
        <w:t xml:space="preserve">  form. The Hough transform seeks to find the equation of all lines separated by a </w:t>
      </w:r>
      <w:commentRangeStart w:id="41"/>
      <w:r w:rsidRPr="00586559">
        <w:t xml:space="preserve">small angle </w:t>
      </w:r>
      <w:commentRangeEnd w:id="41"/>
      <w:r w:rsidR="00092560">
        <w:rPr>
          <w:rStyle w:val="CommentReference"/>
          <w:vanish/>
        </w:rPr>
        <w:commentReference w:id="41"/>
      </w:r>
      <w:r w:rsidRPr="00586559">
        <w:t xml:space="preserve">through every point of interest. However, computers </w:t>
      </w:r>
      <w:proofErr w:type="gramStart"/>
      <w:r w:rsidRPr="00586559">
        <w:t>can</w:t>
      </w:r>
      <w:del w:id="42" w:author="Amélie Zadra-Roy" w:date="2011-04-13T23:31:00Z">
        <w:r w:rsidRPr="00586559" w:rsidDel="00092560">
          <w:delText xml:space="preserve"> </w:delText>
        </w:r>
      </w:del>
      <w:r w:rsidRPr="00586559">
        <w:t>not</w:t>
      </w:r>
      <w:proofErr w:type="gramEnd"/>
      <w:r w:rsidRPr="00586559">
        <w:t xml:space="preserve"> represent certain lines in normal </w:t>
      </w:r>
      <m:oMath>
        <m:r>
          <w:rPr>
            <w:rFonts w:ascii="Cambria Math" w:hAnsi="Cambria Math"/>
          </w:rPr>
          <m:t>y</m:t>
        </m:r>
        <m:r>
          <w:rPr>
            <w:rFonts w:ascii="Cambria Math" w:hAnsi="Cambria Math"/>
          </w:rPr>
          <m:t xml:space="preserve"> = mx+b</m:t>
        </m:r>
      </m:oMath>
      <w:r w:rsidRPr="00586559">
        <w:t xml:space="preserve"> form such as vertical lines which present a problem as the slope and y-intercept go to infinity. A solution to this problem is to represent a line by a different set of parameters: </w:t>
      </w:r>
      <m:oMath>
        <m:r>
          <w:rPr>
            <w:rFonts w:ascii="Cambria Math" w:hAnsi="Cambria Math"/>
          </w:rPr>
          <m:t>ρ</m:t>
        </m:r>
      </m:oMath>
      <w:r w:rsidR="00FA29AD">
        <w:t xml:space="preserve">, </w:t>
      </w:r>
      <w:r w:rsidRPr="00586559">
        <w:t xml:space="preserve">its distance from a chosen origin, and </w:t>
      </w:r>
      <m:oMath>
        <m:r>
          <w:rPr>
            <w:rFonts w:ascii="Cambria Math" w:hAnsi="Cambria Math"/>
          </w:rPr>
          <m:t>θ</m:t>
        </m:r>
      </m:oMath>
      <w:r w:rsidR="00FA29AD">
        <w:t xml:space="preserve">, </w:t>
      </w:r>
      <w:r w:rsidRPr="00586559">
        <w:t>the angle to the closest point on the line. (</w:t>
      </w:r>
      <w:proofErr w:type="gramStart"/>
      <w:r w:rsidRPr="00586559">
        <w:t>picture1</w:t>
      </w:r>
      <w:proofErr w:type="gramEnd"/>
      <w:r w:rsidRPr="00586559">
        <w:t xml:space="preserve">  showing y = mx+b and theta and rho). For a given point </w:t>
      </w:r>
      <m:oMath>
        <m:r>
          <w:rPr>
            <w:rFonts w:ascii="Cambria Math" w:hAnsi="Cambria Math"/>
          </w:rPr>
          <m:t>(x,y)</m:t>
        </m:r>
      </m:oMath>
      <w:r w:rsidRPr="00586559">
        <w:t xml:space="preserve">every line passing through it can be represented using this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07"/>
        <w:gridCol w:w="3307"/>
        <w:gridCol w:w="3308"/>
      </w:tblGrid>
      <w:tr w:rsidR="00586559">
        <w:tc>
          <w:tcPr>
            <w:tcW w:w="3307" w:type="dxa"/>
            <w:vAlign w:val="center"/>
          </w:tcPr>
          <w:p w:rsidR="00586559" w:rsidRDefault="00586559" w:rsidP="00586559">
            <w:pPr>
              <w:pStyle w:val="SPIEbodytext"/>
            </w:pPr>
          </w:p>
        </w:tc>
        <w:tc>
          <w:tcPr>
            <w:tcW w:w="3307" w:type="dxa"/>
            <w:vAlign w:val="center"/>
          </w:tcPr>
          <w:p w:rsidR="00586559" w:rsidRDefault="00586559" w:rsidP="00FA29AD">
            <w:pPr>
              <w:pStyle w:val="SPIEbodytext"/>
            </w:pPr>
            <m:oMathPara>
              <m:oMath>
                <m:r>
                  <w:rPr>
                    <w:rFonts w:ascii="Cambria Math" w:hAnsi="Cambria Math"/>
                  </w:rPr>
                  <m:t>y</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x</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m:oMathPara>
          </w:p>
        </w:tc>
        <w:tc>
          <w:tcPr>
            <w:tcW w:w="3308" w:type="dxa"/>
            <w:vAlign w:val="center"/>
          </w:tcPr>
          <w:p w:rsidR="00586559" w:rsidRDefault="00586559" w:rsidP="00586559">
            <w:pPr>
              <w:pStyle w:val="SPIEbodytext"/>
              <w:jc w:val="right"/>
            </w:pPr>
            <m:oMathPara>
              <m:oMathParaPr>
                <m:jc m:val="right"/>
              </m:oMathParaPr>
              <m:oMath>
                <m:r>
                  <w:rPr>
                    <w:rFonts w:ascii="Cambria Math" w:hAnsi="Cambria Math"/>
                  </w:rPr>
                  <m:t>(1)</m:t>
                </m:r>
              </m:oMath>
            </m:oMathPara>
          </w:p>
        </w:tc>
      </w:tr>
    </w:tbl>
    <w:p w:rsidR="00FA29AD" w:rsidRDefault="00FA29AD" w:rsidP="00586559">
      <w:pPr>
        <w:pStyle w:val="SPIEbodytext"/>
      </w:pPr>
      <w:r>
        <w:t xml:space="preserve">Solve for </w:t>
      </w:r>
      <m:oMath>
        <m:r>
          <w:rPr>
            <w:rFonts w:ascii="Cambria Math" w:hAnsi="Cambria Math"/>
          </w:rPr>
          <m:t>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07"/>
        <w:gridCol w:w="3307"/>
        <w:gridCol w:w="3308"/>
      </w:tblGrid>
      <w:tr w:rsidR="00FA29AD">
        <w:tc>
          <w:tcPr>
            <w:tcW w:w="3307" w:type="dxa"/>
            <w:vAlign w:val="center"/>
          </w:tcPr>
          <w:p w:rsidR="00FA29AD" w:rsidRDefault="00FA29AD" w:rsidP="00092560">
            <w:pPr>
              <w:pStyle w:val="SPIEbodytext"/>
            </w:pPr>
          </w:p>
        </w:tc>
        <w:tc>
          <w:tcPr>
            <w:tcW w:w="3307" w:type="dxa"/>
            <w:vAlign w:val="center"/>
          </w:tcPr>
          <w:p w:rsidR="00FA29AD" w:rsidRDefault="00FA29AD" w:rsidP="00092560">
            <w:pPr>
              <w:pStyle w:val="SPIEbodytext"/>
            </w:pPr>
            <m:oMathPara>
              <m:oMath>
                <m:r>
                  <w:rPr>
                    <w:rFonts w:ascii="Cambria Math" w:hAnsi="Cambria Math"/>
                  </w:rPr>
                  <m:t>ρ</m:t>
                </m:r>
                <m:r>
                  <w:rPr>
                    <w:rFonts w:ascii="Cambria Math" w:hAnsi="Cambria Math"/>
                  </w:rPr>
                  <m:t>=</m:t>
                </m:r>
                <m:r>
                  <w:rPr>
                    <w:rFonts w:ascii="Cambria Math" w:hAnsi="Cambria Math"/>
                  </w:rPr>
                  <m:t>x</m:t>
                </m:r>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308" w:type="dxa"/>
            <w:vAlign w:val="center"/>
          </w:tcPr>
          <w:p w:rsidR="00FA29AD" w:rsidRDefault="00FA29AD" w:rsidP="00092560">
            <w:pPr>
              <w:pStyle w:val="SPIEbodytext"/>
              <w:jc w:val="right"/>
            </w:pPr>
            <m:oMathPara>
              <m:oMathParaPr>
                <m:jc m:val="right"/>
              </m:oMathParaPr>
              <m:oMath>
                <m:r>
                  <w:rPr>
                    <w:rFonts w:ascii="Cambria Math" w:hAnsi="Cambria Math"/>
                  </w:rPr>
                  <m:t>(2)</m:t>
                </m:r>
              </m:oMath>
            </m:oMathPara>
          </w:p>
        </w:tc>
      </w:tr>
    </w:tbl>
    <w:p w:rsidR="00FA29AD" w:rsidRDefault="00FA29AD" w:rsidP="00FA29AD">
      <w:pPr>
        <w:pStyle w:val="SPIEbodytext"/>
      </w:pPr>
      <w:r>
        <w:t xml:space="preserve"> </w:t>
      </w:r>
      <w:r w:rsidRPr="00FA29AD">
        <w:t>For a given point</w:t>
      </w:r>
      <m:oMath>
        <m:r>
          <w:rPr>
            <w:rFonts w:ascii="Cambria Math" w:hAnsi="Cambria Math"/>
          </w:rPr>
          <m:t xml:space="preserve"> (x,y)</m:t>
        </m:r>
      </m:oMath>
      <w:r w:rsidRPr="00FA29AD">
        <w:t xml:space="preserve">, the equation allows a computer to increment </w:t>
      </w:r>
      <m:oMath>
        <m:r>
          <w:rPr>
            <w:rFonts w:ascii="Cambria Math" w:hAnsi="Cambria Math"/>
          </w:rPr>
          <m:t>θ</m:t>
        </m:r>
      </m:oMath>
      <w:r w:rsidRPr="00FA29AD">
        <w:t xml:space="preserve"> and compute the corresponding </w:t>
      </w:r>
      <m:oMath>
        <m:r>
          <w:rPr>
            <w:rFonts w:ascii="Cambria Math" w:hAnsi="Cambria Math"/>
          </w:rPr>
          <m:t>ρ</m:t>
        </m:r>
      </m:oMath>
      <w:r w:rsidRPr="00FA29AD">
        <w:t xml:space="preserve"> for every line passing through the point </w:t>
      </w:r>
      <m:oMath>
        <m:r>
          <w:rPr>
            <w:rFonts w:ascii="Cambria Math" w:hAnsi="Cambria Math"/>
          </w:rPr>
          <m:t>(x,y)</m:t>
        </m:r>
      </m:oMath>
      <w:r w:rsidRPr="00FA29AD">
        <w:t xml:space="preserve"> using values that do not approach infinity. When the </w:t>
      </w:r>
      <m:oMath>
        <m:r>
          <w:rPr>
            <w:rFonts w:ascii="Cambria Math" w:hAnsi="Cambria Math"/>
          </w:rPr>
          <m:t>ρ</m:t>
        </m:r>
        <m:r>
          <w:rPr>
            <w:rFonts w:ascii="Cambria Math" w:hAnsi="Cambria Math"/>
          </w:rPr>
          <m:t>,θ</m:t>
        </m:r>
      </m:oMath>
      <w:r w:rsidRPr="00FA29AD">
        <w:t xml:space="preserve"> values are mapped into a </w:t>
      </w:r>
      <m:oMath>
        <m:r>
          <w:rPr>
            <w:rFonts w:ascii="Cambria Math" w:hAnsi="Cambria Math"/>
          </w:rPr>
          <m:t>ρ</m:t>
        </m:r>
        <m:r>
          <w:rPr>
            <w:rFonts w:ascii="Cambria Math" w:hAnsi="Cambria Math"/>
          </w:rPr>
          <m:t xml:space="preserve">, θ </m:t>
        </m:r>
      </m:oMath>
      <w:r w:rsidRPr="00FA29AD">
        <w:t xml:space="preserve">space, the result is a sinusoid, so that a point in Cartesian coordinates is represented by a sinusoid in </w:t>
      </w:r>
      <m:oMath>
        <m:r>
          <w:rPr>
            <w:rFonts w:ascii="Cambria Math" w:hAnsi="Cambria Math"/>
          </w:rPr>
          <m:t>ρ</m:t>
        </m:r>
        <m:r>
          <w:rPr>
            <w:rFonts w:ascii="Cambria Math" w:hAnsi="Cambria Math"/>
          </w:rPr>
          <m:t>, θ</m:t>
        </m:r>
      </m:oMath>
      <w:r w:rsidRPr="00FA29AD">
        <w:t xml:space="preserve"> space corresponding to all the possible lines passing through the point. By converting all points of interest in an image to sinusoids in </w:t>
      </w:r>
      <m:oMath>
        <m:r>
          <w:rPr>
            <w:rFonts w:ascii="Cambria Math" w:hAnsi="Cambria Math"/>
          </w:rPr>
          <m:t>ρ</m:t>
        </m:r>
        <m:r>
          <w:rPr>
            <w:rFonts w:ascii="Cambria Math" w:hAnsi="Cambria Math"/>
          </w:rPr>
          <m:t xml:space="preserve">, θ </m:t>
        </m:r>
      </m:oMath>
      <w:r w:rsidRPr="00FA29AD">
        <w:t xml:space="preserve">space, and then finding where the sinusoids most frequently intersect, a </w:t>
      </w:r>
      <m:oMath>
        <m:r>
          <w:rPr>
            <w:rFonts w:ascii="Cambria Math" w:hAnsi="Cambria Math"/>
          </w:rPr>
          <m:t>ρ</m:t>
        </m:r>
        <m:r>
          <w:rPr>
            <w:rFonts w:ascii="Cambria Math" w:hAnsi="Cambria Math"/>
          </w:rPr>
          <m:t xml:space="preserve">, θ </m:t>
        </m:r>
      </m:oMath>
      <w:r w:rsidRPr="00FA29AD">
        <w:t xml:space="preserve">value is found that represents a line which is the most collinear </w:t>
      </w:r>
      <w:r>
        <w:t>to</w:t>
      </w:r>
      <w:r w:rsidRPr="00FA29AD">
        <w:t xml:space="preserve"> points of interest in the original image. After the </w:t>
      </w:r>
      <m:oMath>
        <m:r>
          <w:rPr>
            <w:rFonts w:ascii="Cambria Math" w:hAnsi="Cambria Math"/>
          </w:rPr>
          <m:t>ρ</m:t>
        </m:r>
        <m:r>
          <w:rPr>
            <w:rFonts w:ascii="Cambria Math" w:hAnsi="Cambria Math"/>
          </w:rPr>
          <m:t xml:space="preserve">, θ </m:t>
        </m:r>
      </m:oMath>
      <w:r w:rsidRPr="00FA29AD">
        <w:t>value</w:t>
      </w:r>
      <w:r>
        <w:t>s</w:t>
      </w:r>
      <w:r w:rsidRPr="00FA29AD">
        <w:t xml:space="preserve"> </w:t>
      </w:r>
      <w:r>
        <w:t xml:space="preserve">are found, various techniques </w:t>
      </w:r>
      <w:r w:rsidRPr="00FA29AD">
        <w:t xml:space="preserve">use different methods to convert the </w:t>
      </w:r>
      <m:oMath>
        <m:r>
          <w:rPr>
            <w:rFonts w:ascii="Cambria Math" w:hAnsi="Cambria Math"/>
          </w:rPr>
          <m:t>ρ</m:t>
        </m:r>
        <m:r>
          <w:rPr>
            <w:rFonts w:ascii="Cambria Math" w:hAnsi="Cambria Math"/>
          </w:rPr>
          <m:t xml:space="preserve">, θ </m:t>
        </m:r>
      </m:oMath>
      <w:r w:rsidRPr="00FA29AD">
        <w:t>value</w:t>
      </w:r>
      <w:r>
        <w:t>s in</w:t>
      </w:r>
      <w:r w:rsidRPr="00FA29AD">
        <w:t xml:space="preserve">to more useful information. For example, “bob” (citation, same paper about width checking) converted the </w:t>
      </w:r>
      <m:oMath>
        <m:r>
          <w:rPr>
            <w:rFonts w:ascii="Cambria Math" w:hAnsi="Cambria Math"/>
          </w:rPr>
          <m:t>ρ</m:t>
        </m:r>
        <m:r>
          <w:rPr>
            <w:rFonts w:ascii="Cambria Math" w:hAnsi="Cambria Math"/>
          </w:rPr>
          <m:t>, θ</m:t>
        </m:r>
      </m:oMath>
      <w:r w:rsidRPr="00FA29AD">
        <w:t xml:space="preserve"> values back into </w:t>
      </w:r>
      <m:oMath>
        <m:r>
          <w:rPr>
            <w:rFonts w:ascii="Cambria Math" w:hAnsi="Cambria Math"/>
          </w:rPr>
          <m:t>y</m:t>
        </m:r>
        <m:r>
          <w:rPr>
            <w:rFonts w:ascii="Cambria Math" w:hAnsi="Cambria Math"/>
          </w:rPr>
          <m:t>=mx+b</m:t>
        </m:r>
      </m:oMath>
      <w:r w:rsidRPr="00FA29AD">
        <w:t xml:space="preserve"> form, pasted the line into the original image, computed the points on the image where the line goes out of the camera’s view, calculated using perspective geometry where these point corresponded to on the ground, and then stored the ground points into a map.</w:t>
      </w:r>
    </w:p>
    <w:p w:rsidR="007D6F7C" w:rsidRDefault="007D6F7C" w:rsidP="007D6F7C">
      <w:pPr>
        <w:pStyle w:val="Heading2"/>
        <w:numPr>
          <w:numberingChange w:id="43" w:author="Amélie Zadra-Roy" w:date="2011-04-13T23:24:00Z" w:original="%1:2:0:.%2:2:0:"/>
        </w:numPr>
      </w:pPr>
      <w:r>
        <w:t>History</w:t>
      </w:r>
    </w:p>
    <w:p w:rsidR="007D6F7C" w:rsidRDefault="007D6F7C" w:rsidP="007D6F7C">
      <w:pPr>
        <w:rPr>
          <w:sz w:val="20"/>
        </w:rPr>
      </w:pPr>
      <w:r w:rsidRPr="007D6F7C">
        <w:rPr>
          <w:sz w:val="20"/>
        </w:rPr>
        <w:t>In 1962</w:t>
      </w:r>
      <w:ins w:id="44" w:author="Amélie Zadra-Roy" w:date="2011-04-13T23:32:00Z">
        <w:r w:rsidR="00F63635">
          <w:rPr>
            <w:sz w:val="20"/>
          </w:rPr>
          <w:t>,</w:t>
        </w:r>
      </w:ins>
      <w:r w:rsidRPr="007D6F7C">
        <w:rPr>
          <w:sz w:val="20"/>
        </w:rPr>
        <w:t xml:space="preserve"> Paul Hough submitted a patent for the Hough transform which in geometric terms described how a set of collinear points could be represented in a transformed space by a “knot” or point of intersection.  In 1969</w:t>
      </w:r>
      <w:ins w:id="45" w:author="Amélie Zadra-Roy" w:date="2011-04-13T23:33:00Z">
        <w:r w:rsidR="00F63635">
          <w:rPr>
            <w:sz w:val="20"/>
          </w:rPr>
          <w:t>,</w:t>
        </w:r>
      </w:ins>
      <w:r w:rsidRPr="007D6F7C">
        <w:rPr>
          <w:sz w:val="20"/>
        </w:rPr>
        <w:t xml:space="preserve"> </w:t>
      </w:r>
      <w:proofErr w:type="spellStart"/>
      <w:r w:rsidRPr="007D6F7C">
        <w:rPr>
          <w:sz w:val="20"/>
        </w:rPr>
        <w:t>Azriel</w:t>
      </w:r>
      <w:proofErr w:type="spellEnd"/>
      <w:r w:rsidRPr="007D6F7C">
        <w:rPr>
          <w:sz w:val="20"/>
        </w:rPr>
        <w:t xml:space="preserve"> Rosenfeld presented a way of using a computer array to represent the transform space with counters</w:t>
      </w:r>
      <w:ins w:id="46" w:author="Amélie Zadra-Roy" w:date="2011-04-13T23:34:00Z">
        <w:r w:rsidR="00F63635">
          <w:rPr>
            <w:sz w:val="20"/>
          </w:rPr>
          <w:t>,</w:t>
        </w:r>
      </w:ins>
      <w:r w:rsidRPr="007D6F7C">
        <w:rPr>
          <w:sz w:val="20"/>
        </w:rPr>
        <w:t xml:space="preserve"> so that many collinear points will result in high values or the</w:t>
      </w:r>
      <w:ins w:id="47" w:author="Amélie Zadra-Roy" w:date="2011-04-13T23:35:00Z">
        <w:r w:rsidR="00F63635">
          <w:rPr>
            <w:sz w:val="20"/>
          </w:rPr>
          <w:t xml:space="preserve"> </w:t>
        </w:r>
        <w:r w:rsidR="00F63635">
          <w:t>memory locations represented by rho-theta (the</w:t>
        </w:r>
      </w:ins>
      <w:r w:rsidRPr="007D6F7C">
        <w:rPr>
          <w:sz w:val="20"/>
        </w:rPr>
        <w:t xml:space="preserve"> bins</w:t>
      </w:r>
      <w:ins w:id="48" w:author="Amélie Zadra-Roy" w:date="2011-04-13T23:35:00Z">
        <w:r w:rsidR="00F63635">
          <w:rPr>
            <w:sz w:val="20"/>
          </w:rPr>
          <w:t>)</w:t>
        </w:r>
      </w:ins>
      <w:r w:rsidRPr="007D6F7C">
        <w:rPr>
          <w:sz w:val="20"/>
        </w:rPr>
        <w:t xml:space="preserve">. </w:t>
      </w:r>
      <w:del w:id="49" w:author="Amélie Zadra-Roy" w:date="2011-04-13T23:35:00Z">
        <w:r w:rsidRPr="007D6F7C" w:rsidDel="00F63635">
          <w:rPr>
            <w:sz w:val="20"/>
          </w:rPr>
          <w:delText xml:space="preserve">In 1972 </w:delText>
        </w:r>
      </w:del>
      <w:r w:rsidRPr="007D6F7C">
        <w:rPr>
          <w:sz w:val="20"/>
        </w:rPr>
        <w:t xml:space="preserve">Richard </w:t>
      </w:r>
      <w:proofErr w:type="spellStart"/>
      <w:r w:rsidRPr="007D6F7C">
        <w:rPr>
          <w:sz w:val="20"/>
        </w:rPr>
        <w:t>Duda</w:t>
      </w:r>
      <w:proofErr w:type="spellEnd"/>
      <w:r w:rsidRPr="007D6F7C">
        <w:rPr>
          <w:sz w:val="20"/>
        </w:rPr>
        <w:t xml:space="preserve"> and Peter Hart published “Use of the Hough Transformation to Detect Lines and Curves in Pictures”</w:t>
      </w:r>
      <w:ins w:id="50" w:author="Amélie Zadra-Roy" w:date="2011-04-13T23:36:00Z">
        <w:r w:rsidR="00F63635" w:rsidRPr="00F63635">
          <w:rPr>
            <w:sz w:val="20"/>
          </w:rPr>
          <w:t xml:space="preserve"> </w:t>
        </w:r>
        <w:r w:rsidR="00F63635">
          <w:rPr>
            <w:sz w:val="20"/>
          </w:rPr>
          <w:t>i</w:t>
        </w:r>
        <w:r w:rsidR="00F63635" w:rsidRPr="007D6F7C">
          <w:rPr>
            <w:sz w:val="20"/>
          </w:rPr>
          <w:t>n 1972</w:t>
        </w:r>
      </w:ins>
      <w:ins w:id="51" w:author="Amélie Zadra-Roy" w:date="2011-04-13T23:34:00Z">
        <w:r w:rsidR="00F63635">
          <w:rPr>
            <w:sz w:val="20"/>
          </w:rPr>
          <w:t>,</w:t>
        </w:r>
      </w:ins>
      <w:del w:id="52" w:author="Amélie Zadra-Roy" w:date="2011-04-13T23:34:00Z">
        <w:r w:rsidRPr="007D6F7C" w:rsidDel="00F63635">
          <w:rPr>
            <w:sz w:val="20"/>
          </w:rPr>
          <w:delText xml:space="preserve"> </w:delText>
        </w:r>
      </w:del>
      <w:r w:rsidRPr="007D6F7C">
        <w:rPr>
          <w:sz w:val="20"/>
        </w:rPr>
        <w:t xml:space="preserve"> which gave the modern mathematical basis and implementation of the Hough transform as it is commonly thought of today. Currently</w:t>
      </w:r>
      <w:ins w:id="53" w:author="Amélie Zadra-Roy" w:date="2011-04-13T23:35:00Z">
        <w:r w:rsidR="00F63635">
          <w:rPr>
            <w:sz w:val="20"/>
          </w:rPr>
          <w:t>,</w:t>
        </w:r>
      </w:ins>
      <w:r w:rsidRPr="007D6F7C">
        <w:rPr>
          <w:sz w:val="20"/>
        </w:rPr>
        <w:t xml:space="preserve"> the Hough transform is used in nearly all fields of computer vision analysis. </w:t>
      </w:r>
    </w:p>
    <w:p w:rsidR="007D6F7C" w:rsidRDefault="007D6F7C" w:rsidP="007D6F7C">
      <w:pPr>
        <w:rPr>
          <w:sz w:val="20"/>
        </w:rPr>
      </w:pPr>
    </w:p>
    <w:p w:rsidR="007D6F7C" w:rsidRDefault="007D6F7C" w:rsidP="007D6F7C">
      <w:pPr>
        <w:pStyle w:val="Heading1"/>
        <w:numPr>
          <w:numberingChange w:id="54" w:author="Amélie Zadra-Roy" w:date="2011-04-13T23:24:00Z" w:original="%1:3:0:."/>
        </w:numPr>
      </w:pPr>
      <w:r>
        <w:t>Alternate Origin for Hough Transform</w:t>
      </w:r>
    </w:p>
    <w:p w:rsidR="007D6F7C" w:rsidRPr="007D6F7C" w:rsidRDefault="007D6F7C" w:rsidP="007D6F7C">
      <w:pPr>
        <w:pStyle w:val="Heading2"/>
        <w:numPr>
          <w:numberingChange w:id="55" w:author="Amélie Zadra-Roy" w:date="2011-04-13T23:24:00Z" w:original="%1:3:0:.%2:1:0:"/>
        </w:numPr>
      </w:pPr>
      <w:r>
        <w:t>New Technique</w:t>
      </w:r>
    </w:p>
    <w:p w:rsidR="007D6F7C" w:rsidRDefault="007D6F7C" w:rsidP="007D6F7C">
      <w:pPr>
        <w:rPr>
          <w:sz w:val="20"/>
        </w:rPr>
      </w:pPr>
      <w:r w:rsidRPr="007D6F7C">
        <w:rPr>
          <w:sz w:val="20"/>
        </w:rPr>
        <w:t>Because the top left corner of a picture represents the origin of pixel locations</w:t>
      </w:r>
      <m:oMath>
        <m:r>
          <m:rPr>
            <m:sty m:val="p"/>
          </m:rPr>
          <w:rPr>
            <w:rFonts w:ascii="Cambria Math" w:hAnsi="Cambria Math"/>
            <w:sz w:val="20"/>
          </w:rPr>
          <m:t xml:space="preserve"> (0,0)</m:t>
        </m:r>
      </m:oMath>
      <w:r w:rsidRPr="007D6F7C">
        <w:rPr>
          <w:sz w:val="20"/>
        </w:rPr>
        <w:t>, it is often used as the origin for the Hough transform as well. By translating pixel</w:t>
      </w:r>
      <w:del w:id="56" w:author="Amélie Zadra-Roy" w:date="2011-04-13T23:36:00Z">
        <w:r w:rsidRPr="007D6F7C" w:rsidDel="00F63635">
          <w:rPr>
            <w:sz w:val="20"/>
          </w:rPr>
          <w:delText>s</w:delText>
        </w:r>
      </w:del>
      <w:r w:rsidRPr="007D6F7C">
        <w:rPr>
          <w:sz w:val="20"/>
        </w:rPr>
        <w:t xml:space="preserve"> locations so that the bottom center of the picture is the origi</w:t>
      </w:r>
      <w:r>
        <w:rPr>
          <w:sz w:val="20"/>
        </w:rPr>
        <w:t xml:space="preserve">n the resulting </w:t>
      </w:r>
      <m:oMath>
        <m:r>
          <w:rPr>
            <w:rFonts w:ascii="Cambria Math" w:hAnsi="Cambria Math"/>
            <w:sz w:val="20"/>
          </w:rPr>
          <m:t>ρ</m:t>
        </m:r>
        <m:r>
          <w:rPr>
            <w:rFonts w:ascii="Cambria Math" w:hAnsi="Cambria Math"/>
            <w:sz w:val="20"/>
          </w:rPr>
          <m:t>, θ</m:t>
        </m:r>
      </m:oMath>
      <w:r w:rsidRPr="007D6F7C">
        <w:rPr>
          <w:sz w:val="20"/>
        </w:rPr>
        <w:t xml:space="preserve"> from the Hough transform can be immediately useful for a mobile robot. The </w:t>
      </w:r>
      <m:oMath>
        <m:r>
          <w:rPr>
            <w:rFonts w:ascii="Cambria Math" w:hAnsi="Cambria Math"/>
            <w:sz w:val="20"/>
          </w:rPr>
          <m:t>ρ</m:t>
        </m:r>
      </m:oMath>
      <w:r w:rsidRPr="007D6F7C">
        <w:rPr>
          <w:sz w:val="20"/>
        </w:rPr>
        <w:t xml:space="preserve"> value would relate to the distance to the closest point on a line from the robot and the </w:t>
      </w:r>
      <m:oMath>
        <m:r>
          <w:rPr>
            <w:rFonts w:ascii="Cambria Math" w:hAnsi="Cambria Math"/>
            <w:sz w:val="20"/>
          </w:rPr>
          <m:t>θ</m:t>
        </m:r>
      </m:oMath>
      <w:r w:rsidRPr="007D6F7C">
        <w:rPr>
          <w:sz w:val="20"/>
        </w:rPr>
        <w:t xml:space="preserve"> value would represent the angle to the closest point on the line. </w:t>
      </w:r>
    </w:p>
    <w:p w:rsidR="007D6F7C" w:rsidRDefault="007D6F7C" w:rsidP="007D6F7C">
      <w:pPr>
        <w:rPr>
          <w:sz w:val="20"/>
        </w:rPr>
      </w:pPr>
    </w:p>
    <w:p w:rsidR="007D6F7C" w:rsidRDefault="007D6F7C" w:rsidP="007D6F7C">
      <w:pPr>
        <w:pStyle w:val="Heading2"/>
        <w:numPr>
          <w:numberingChange w:id="57" w:author="Amélie Zadra-Roy" w:date="2011-04-13T23:24:00Z" w:original="%1:3:0:.%2:2:0:"/>
        </w:numPr>
      </w:pPr>
      <w:r>
        <w:t>Evaluation</w:t>
      </w:r>
    </w:p>
    <w:p w:rsidR="007D6F7C" w:rsidRDefault="007D6F7C" w:rsidP="007D6F7C">
      <w:pPr>
        <w:pStyle w:val="Heading2"/>
        <w:numPr>
          <w:ilvl w:val="2"/>
          <w:numId w:val="3"/>
          <w:numberingChange w:id="58" w:author="Amélie Zadra-Roy" w:date="2011-04-13T23:24:00Z" w:original="%1:3:0:.%2:2:0:.%3:1:0:"/>
        </w:numPr>
      </w:pPr>
      <w:r>
        <w:t>Computation</w:t>
      </w:r>
    </w:p>
    <w:p w:rsidR="007D6F7C" w:rsidRDefault="007D6F7C" w:rsidP="007D6F7C">
      <w:pPr>
        <w:rPr>
          <w:sz w:val="20"/>
        </w:rPr>
      </w:pPr>
      <w:r w:rsidRPr="007D6F7C">
        <w:rPr>
          <w:sz w:val="20"/>
        </w:rPr>
        <w:t>Although moving the origin to the bottom center results in immediately useful results from the Hough transform</w:t>
      </w:r>
      <w:ins w:id="59" w:author="Amélie Zadra-Roy" w:date="2011-04-13T23:36:00Z">
        <w:r w:rsidR="00F63635">
          <w:rPr>
            <w:sz w:val="20"/>
          </w:rPr>
          <w:t>,</w:t>
        </w:r>
      </w:ins>
      <w:r w:rsidRPr="007D6F7C">
        <w:rPr>
          <w:sz w:val="20"/>
        </w:rPr>
        <w:t xml:space="preserve"> these results are at the computational cost of translating ever</w:t>
      </w:r>
      <w:ins w:id="60" w:author="Amélie Zadra-Roy" w:date="2011-04-13T23:37:00Z">
        <w:r w:rsidR="00F63635">
          <w:rPr>
            <w:sz w:val="20"/>
          </w:rPr>
          <w:t>y x value of the</w:t>
        </w:r>
      </w:ins>
      <w:r w:rsidRPr="007D6F7C">
        <w:rPr>
          <w:sz w:val="20"/>
        </w:rPr>
        <w:t xml:space="preserve"> pixel</w:t>
      </w:r>
      <w:ins w:id="61" w:author="Amélie Zadra-Roy" w:date="2011-04-13T23:37:00Z">
        <w:r w:rsidR="00F63635">
          <w:rPr>
            <w:sz w:val="20"/>
          </w:rPr>
          <w:t>s</w:t>
        </w:r>
      </w:ins>
      <w:r w:rsidRPr="007D6F7C">
        <w:rPr>
          <w:sz w:val="20"/>
        </w:rPr>
        <w:t xml:space="preserve"> of interest</w:t>
      </w:r>
      <w:del w:id="62" w:author="Amélie Zadra-Roy" w:date="2011-04-13T23:37:00Z">
        <w:r w:rsidRPr="007D6F7C" w:rsidDel="00F63635">
          <w:rPr>
            <w:sz w:val="20"/>
          </w:rPr>
          <w:delText>’s x value</w:delText>
        </w:r>
      </w:del>
      <w:r w:rsidRPr="007D6F7C">
        <w:rPr>
          <w:sz w:val="20"/>
        </w:rPr>
        <w:t xml:space="preserve"> over half the screen width</w:t>
      </w:r>
      <w:ins w:id="63" w:author="Amélie Zadra-Roy" w:date="2011-04-13T23:37:00Z">
        <w:r w:rsidR="00F63635">
          <w:rPr>
            <w:sz w:val="20"/>
          </w:rPr>
          <w:t>,</w:t>
        </w:r>
      </w:ins>
      <w:r w:rsidRPr="007D6F7C">
        <w:rPr>
          <w:sz w:val="20"/>
        </w:rPr>
        <w:t xml:space="preserve"> and y value to be screen height minus the pixel y value. </w:t>
      </w:r>
    </w:p>
    <w:p w:rsidR="007D6F7C" w:rsidRPr="007D6F7C" w:rsidRDefault="007D6F7C" w:rsidP="007D6F7C">
      <w:pPr>
        <w:rPr>
          <w:sz w:val="20"/>
        </w:rPr>
      </w:pPr>
    </w:p>
    <w:p w:rsidR="007D6F7C" w:rsidRDefault="007D6F7C" w:rsidP="007D6F7C">
      <w:pPr>
        <w:rPr>
          <w:sz w:val="20"/>
        </w:rPr>
      </w:pPr>
      <w:r w:rsidRPr="007D6F7C">
        <w:rPr>
          <w:sz w:val="20"/>
        </w:rPr>
        <w:t xml:space="preserve">A similar result can be </w:t>
      </w:r>
      <w:ins w:id="64" w:author="Amélie Zadra-Roy" w:date="2011-04-13T23:38:00Z">
        <w:r w:rsidR="00F63635">
          <w:rPr>
            <w:sz w:val="20"/>
          </w:rPr>
          <w:t>obtaine</w:t>
        </w:r>
      </w:ins>
      <w:del w:id="65" w:author="Amélie Zadra-Roy" w:date="2011-04-13T23:38:00Z">
        <w:r w:rsidRPr="007D6F7C" w:rsidDel="00F63635">
          <w:rPr>
            <w:sz w:val="20"/>
          </w:rPr>
          <w:delText>foun</w:delText>
        </w:r>
      </w:del>
      <w:r w:rsidRPr="007D6F7C">
        <w:rPr>
          <w:sz w:val="20"/>
        </w:rPr>
        <w:t xml:space="preserve">d by transforming the final answer from the rho-theta from the top left corner to the rho-theta from the bottom center by this equation. </w:t>
      </w:r>
    </w:p>
    <w:tbl>
      <w:tblPr>
        <w:tblStyle w:val="TableGrid"/>
        <w:tblW w:w="9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040"/>
        <w:gridCol w:w="2619"/>
      </w:tblGrid>
      <w:tr w:rsidR="007D6F7C">
        <w:tc>
          <w:tcPr>
            <w:tcW w:w="2268" w:type="dxa"/>
            <w:vAlign w:val="center"/>
          </w:tcPr>
          <w:p w:rsidR="007D6F7C" w:rsidRDefault="007D6F7C" w:rsidP="00092560">
            <w:pPr>
              <w:pStyle w:val="SPIEbodytext"/>
            </w:pPr>
          </w:p>
        </w:tc>
        <w:tc>
          <w:tcPr>
            <w:tcW w:w="5040" w:type="dxa"/>
            <w:vAlign w:val="center"/>
          </w:tcPr>
          <w:p w:rsidR="007D6F7C" w:rsidRDefault="00E56894" w:rsidP="00092560">
            <w:pPr>
              <w:pStyle w:val="SPIEbodytext"/>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b</m:t>
                            </m:r>
                            <m:r>
                              <w:rPr>
                                <w:rFonts w:ascii="Cambria Math" w:hAnsi="Cambria Math"/>
                              </w:rPr>
                              <m:t>+b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θ</m:t>
                                        </m:r>
                                      </m:e>
                                      <m:sub>
                                        <m:r>
                                          <w:rPr>
                                            <w:rFonts w:ascii="Cambria Math" w:hAnsi="Cambria Math"/>
                                          </w:rPr>
                                          <m:t>o</m:t>
                                        </m:r>
                                      </m:sub>
                                    </m:sSub>
                                  </m:e>
                                </m:d>
                              </m:e>
                            </m:func>
                          </m:num>
                          <m:den>
                            <m:r>
                              <w:rPr>
                                <w:rFonts w:ascii="Cambria Math" w:eastAsiaTheme="minorEastAsia" w:hAnsi="Cambria Math"/>
                              </w:rPr>
                              <m:t>2</m:t>
                            </m:r>
                            <m:d>
                              <m:dPr>
                                <m:ctrlPr>
                                  <w:rPr>
                                    <w:rFonts w:ascii="Cambria Math" w:hAnsi="Cambria Math"/>
                                    <w:i/>
                                  </w:rPr>
                                </m:ctrlPr>
                              </m:dPr>
                              <m:e>
                                <m:r>
                                  <w:rPr>
                                    <w:rFonts w:ascii="Cambria Math" w:hAnsi="Cambria Math"/>
                                  </w:rPr>
                                  <m:t>a</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d>
                              </m:e>
                            </m:d>
                          </m:den>
                        </m:f>
                      </m:e>
                    </m:d>
                  </m:e>
                </m:func>
              </m:oMath>
            </m:oMathPara>
          </w:p>
        </w:tc>
        <w:tc>
          <w:tcPr>
            <w:tcW w:w="2619" w:type="dxa"/>
            <w:vAlign w:val="center"/>
          </w:tcPr>
          <w:p w:rsidR="007D6F7C" w:rsidRDefault="007D6F7C" w:rsidP="007D6F7C">
            <w:pPr>
              <w:pStyle w:val="SPIEbodytext"/>
              <w:jc w:val="right"/>
            </w:pPr>
            <m:oMathPara>
              <m:oMathParaPr>
                <m:jc m:val="right"/>
              </m:oMathParaPr>
              <m:oMath>
                <m:r>
                  <w:rPr>
                    <w:rFonts w:ascii="Cambria Math" w:hAnsi="Cambria Math"/>
                  </w:rPr>
                  <m:t>(3)</m:t>
                </m:r>
              </m:oMath>
            </m:oMathPara>
          </w:p>
        </w:tc>
      </w:tr>
      <w:tr w:rsidR="007D6F7C">
        <w:tc>
          <w:tcPr>
            <w:tcW w:w="2268" w:type="dxa"/>
            <w:vAlign w:val="center"/>
          </w:tcPr>
          <w:p w:rsidR="007D6F7C" w:rsidRDefault="007D6F7C" w:rsidP="00092560">
            <w:pPr>
              <w:pStyle w:val="SPIEbodytext"/>
            </w:pPr>
          </w:p>
        </w:tc>
        <w:tc>
          <w:tcPr>
            <w:tcW w:w="5040" w:type="dxa"/>
            <w:vAlign w:val="center"/>
          </w:tcPr>
          <w:p w:rsidR="007D6F7C" w:rsidRDefault="00E56894" w:rsidP="00092560">
            <w:pPr>
              <w:pStyle w:val="SPIEbodytext"/>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+b</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e>
                </m:d>
              </m:oMath>
            </m:oMathPara>
          </w:p>
        </w:tc>
        <w:tc>
          <w:tcPr>
            <w:tcW w:w="2619" w:type="dxa"/>
            <w:vAlign w:val="center"/>
          </w:tcPr>
          <w:p w:rsidR="007D6F7C" w:rsidRDefault="007D6F7C" w:rsidP="00092560">
            <w:pPr>
              <w:pStyle w:val="SPIEbodytext"/>
              <w:jc w:val="right"/>
            </w:pPr>
            <m:oMathPara>
              <m:oMathParaPr>
                <m:jc m:val="right"/>
              </m:oMathParaPr>
              <m:oMath>
                <m:r>
                  <w:rPr>
                    <w:rFonts w:ascii="Cambria Math" w:hAnsi="Cambria Math"/>
                  </w:rPr>
                  <m:t>(4)</m:t>
                </m:r>
              </m:oMath>
            </m:oMathPara>
          </w:p>
        </w:tc>
      </w:tr>
    </w:tbl>
    <w:p w:rsidR="007D6F7C" w:rsidRPr="007D6F7C" w:rsidRDefault="007D6F7C" w:rsidP="007D6F7C">
      <w:pPr>
        <w:rPr>
          <w:sz w:val="20"/>
        </w:rPr>
      </w:pPr>
      <w:r w:rsidRPr="007D6F7C">
        <w:rPr>
          <w:sz w:val="20"/>
        </w:rPr>
        <w:t xml:space="preserve">Where </w:t>
      </w:r>
      <m:oMath>
        <m:r>
          <m:rPr>
            <m:sty m:val="p"/>
          </m:rPr>
          <w:rPr>
            <w:rFonts w:ascii="Cambria Math" w:hAnsi="Cambria Math"/>
            <w:sz w:val="20"/>
          </w:rPr>
          <m:t>(</m:t>
        </m:r>
        <m:sSub>
          <m:sSubPr>
            <m:ctrlPr>
              <w:rPr>
                <w:rFonts w:ascii="Cambria Math" w:hAnsi="Cambria Math"/>
                <w:sz w:val="20"/>
              </w:rPr>
            </m:ctrlPr>
          </m:sSubPr>
          <m:e>
            <m:r>
              <m:rPr>
                <m:sty m:val="p"/>
              </m:rPr>
              <w:rPr>
                <w:rFonts w:ascii="Cambria Math" w:hAnsi="Cambria Math"/>
                <w:sz w:val="20"/>
              </w:rPr>
              <m:t>ρ</m:t>
            </m:r>
          </m:e>
          <m:sub>
            <m:r>
              <m:rPr>
                <m:sty m:val="p"/>
              </m:rPr>
              <w:rPr>
                <w:rFonts w:ascii="Cambria Math" w:hAnsi="Cambria Math"/>
                <w:sz w:val="20"/>
              </w:rPr>
              <m:t>o</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θ</m:t>
            </m:r>
          </m:e>
          <m:sub>
            <m:r>
              <m:rPr>
                <m:sty m:val="p"/>
              </m:rPr>
              <w:rPr>
                <w:rFonts w:ascii="Cambria Math" w:hAnsi="Cambria Math"/>
                <w:sz w:val="20"/>
              </w:rPr>
              <m:t>o</m:t>
            </m:r>
          </m:sub>
        </m:sSub>
        <m:r>
          <m:rPr>
            <m:sty m:val="p"/>
          </m:rPr>
          <w:rPr>
            <w:rFonts w:ascii="Cambria Math" w:hAnsi="Cambria Math"/>
            <w:sz w:val="20"/>
          </w:rPr>
          <m:t>)</m:t>
        </m:r>
      </m:oMath>
      <w:r w:rsidRPr="007D6F7C">
        <w:rPr>
          <w:sz w:val="20"/>
        </w:rPr>
        <w:t xml:space="preserve"> are the values returned from the Hough transform when it is computed around the original origin</w:t>
      </w:r>
      <m:oMath>
        <m:r>
          <m:rPr>
            <m:sty m:val="p"/>
          </m:rPr>
          <w:rPr>
            <w:rFonts w:ascii="Cambria Math" w:hAnsi="Cambria Math"/>
            <w:sz w:val="20"/>
          </w:rPr>
          <m:t xml:space="preserve"> (0,0)</m:t>
        </m:r>
      </m:oMath>
      <w:r w:rsidRPr="007D6F7C">
        <w:rPr>
          <w:sz w:val="20"/>
        </w:rPr>
        <w:t xml:space="preserve">, </w:t>
      </w:r>
      <m:oMath>
        <m:r>
          <m:rPr>
            <m:sty m:val="p"/>
          </m:rPr>
          <w:rPr>
            <w:rFonts w:ascii="Cambria Math" w:hAnsi="Cambria Math"/>
            <w:sz w:val="20"/>
          </w:rPr>
          <m:t>(a,b)</m:t>
        </m:r>
      </m:oMath>
      <w:r w:rsidRPr="007D6F7C">
        <w:rPr>
          <w:sz w:val="20"/>
        </w:rPr>
        <w:t xml:space="preserve"> are the coordinates of the new origin (in this case a = half the image width and b = image height, and </w:t>
      </w:r>
      <m:oMath>
        <m:r>
          <m:rPr>
            <m:sty m:val="p"/>
          </m:rPr>
          <w:rPr>
            <w:rFonts w:ascii="Cambria Math" w:hAnsi="Cambria Math"/>
            <w:sz w:val="20"/>
          </w:rPr>
          <m:t>(</m:t>
        </m:r>
        <m:sSub>
          <m:sSubPr>
            <m:ctrlPr>
              <w:rPr>
                <w:rFonts w:ascii="Cambria Math" w:hAnsi="Cambria Math"/>
                <w:sz w:val="20"/>
              </w:rPr>
            </m:ctrlPr>
          </m:sSubPr>
          <m:e>
            <m:r>
              <m:rPr>
                <m:sty m:val="p"/>
              </m:rPr>
              <w:rPr>
                <w:rFonts w:ascii="Cambria Math" w:hAnsi="Cambria Math"/>
                <w:sz w:val="20"/>
              </w:rPr>
              <m:t>ρ</m:t>
            </m:r>
          </m:e>
          <m:sub>
            <m:r>
              <m:rPr>
                <m:sty m:val="p"/>
              </m:rPr>
              <w:rPr>
                <w:rFonts w:ascii="Cambria Math" w:hAnsi="Cambria Math"/>
                <w:sz w:val="20"/>
              </w:rPr>
              <m:t>n</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θ</m:t>
            </m:r>
          </m:e>
          <m:sub>
            <m:r>
              <m:rPr>
                <m:sty m:val="p"/>
              </m:rPr>
              <w:rPr>
                <w:rFonts w:ascii="Cambria Math" w:hAnsi="Cambria Math"/>
                <w:sz w:val="20"/>
              </w:rPr>
              <m:t>n</m:t>
            </m:r>
          </m:sub>
        </m:sSub>
        <m:r>
          <m:rPr>
            <m:sty m:val="p"/>
          </m:rPr>
          <w:rPr>
            <w:rFonts w:ascii="Cambria Math" w:hAnsi="Cambria Math"/>
            <w:sz w:val="20"/>
          </w:rPr>
          <m:t>)</m:t>
        </m:r>
      </m:oMath>
      <w:r w:rsidRPr="007D6F7C">
        <w:rPr>
          <w:sz w:val="20"/>
        </w:rPr>
        <w:t xml:space="preserve"> are the </w:t>
      </w:r>
      <m:oMath>
        <m:r>
          <w:rPr>
            <w:rFonts w:ascii="Cambria Math" w:hAnsi="Cambria Math"/>
            <w:sz w:val="20"/>
          </w:rPr>
          <m:t>ρ</m:t>
        </m:r>
        <m:r>
          <w:rPr>
            <w:rFonts w:ascii="Cambria Math" w:hAnsi="Cambria Math"/>
            <w:sz w:val="20"/>
          </w:rPr>
          <m:t>, θ</m:t>
        </m:r>
      </m:oMath>
      <w:r w:rsidRPr="007D6F7C">
        <w:rPr>
          <w:sz w:val="20"/>
        </w:rPr>
        <w:t xml:space="preserve"> values as though they were computed around the origin at </w:t>
      </w:r>
      <m:oMath>
        <m:r>
          <m:rPr>
            <m:sty m:val="p"/>
          </m:rPr>
          <w:rPr>
            <w:rFonts w:ascii="Cambria Math" w:hAnsi="Cambria Math"/>
            <w:sz w:val="20"/>
          </w:rPr>
          <m:t>(a,b)</m:t>
        </m:r>
      </m:oMath>
      <w:r w:rsidRPr="007D6F7C">
        <w:rPr>
          <w:sz w:val="20"/>
        </w:rPr>
        <w:t xml:space="preserve">.Because Sine and Cosine are transcendental functions and take more computational power on a float point processor than simple algebraic calculations, the computational requirements can be reduced from nine transcendental functions to four by immediately finding the </w:t>
      </w:r>
      <m:oMath>
        <m:r>
          <m:rPr>
            <m:sty m:val="p"/>
          </m:rPr>
          <w:rPr>
            <w:rFonts w:ascii="Cambria Math" w:hAnsi="Cambria Math"/>
            <w:sz w:val="20"/>
          </w:rPr>
          <m:t>(x,y)</m:t>
        </m:r>
      </m:oMath>
      <w:r w:rsidRPr="007D6F7C">
        <w:rPr>
          <w:sz w:val="20"/>
        </w:rPr>
        <w:t xml:space="preserve"> location that corresponds to the </w:t>
      </w:r>
      <m:oMath>
        <m:r>
          <w:rPr>
            <w:rFonts w:ascii="Cambria Math" w:hAnsi="Cambria Math"/>
            <w:sz w:val="20"/>
          </w:rPr>
          <m:t>ρ</m:t>
        </m:r>
        <m:r>
          <w:rPr>
            <w:rFonts w:ascii="Cambria Math" w:hAnsi="Cambria Math"/>
            <w:sz w:val="20"/>
          </w:rPr>
          <m:t>, θ</m:t>
        </m:r>
      </m:oMath>
      <w:r w:rsidR="008E3018" w:rsidRPr="007D6F7C">
        <w:rPr>
          <w:sz w:val="20"/>
        </w:rPr>
        <w:t xml:space="preserve"> </w:t>
      </w:r>
      <w:r w:rsidRPr="007D6F7C">
        <w:rPr>
          <w:sz w:val="20"/>
        </w:rPr>
        <w:t>at the top-left and then transforming the answer using these equations.</w:t>
      </w:r>
    </w:p>
    <w:tbl>
      <w:tblPr>
        <w:tblStyle w:val="TableGrid"/>
        <w:tblW w:w="9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040"/>
        <w:gridCol w:w="2619"/>
      </w:tblGrid>
      <w:tr w:rsidR="008E3018">
        <w:tc>
          <w:tcPr>
            <w:tcW w:w="2268" w:type="dxa"/>
            <w:vAlign w:val="center"/>
          </w:tcPr>
          <w:p w:rsidR="008E3018" w:rsidRDefault="008E3018" w:rsidP="00092560">
            <w:pPr>
              <w:pStyle w:val="SPIEbodytext"/>
            </w:pPr>
          </w:p>
        </w:tc>
        <w:tc>
          <w:tcPr>
            <w:tcW w:w="5040" w:type="dxa"/>
            <w:vAlign w:val="center"/>
          </w:tcPr>
          <w:p w:rsidR="008E3018" w:rsidRDefault="008E3018" w:rsidP="00092560">
            <w:pPr>
              <w:pStyle w:val="SPIEbodytext"/>
            </w:pPr>
            <m:oMathPara>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 xml:space="preserve">,  x= </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oMath>
            </m:oMathPara>
          </w:p>
        </w:tc>
        <w:tc>
          <w:tcPr>
            <w:tcW w:w="2619" w:type="dxa"/>
            <w:vAlign w:val="center"/>
          </w:tcPr>
          <w:p w:rsidR="008E3018" w:rsidRDefault="008E3018" w:rsidP="00092560">
            <w:pPr>
              <w:pStyle w:val="SPIEbodytext"/>
              <w:jc w:val="right"/>
            </w:pPr>
            <m:oMathPara>
              <m:oMathParaPr>
                <m:jc m:val="right"/>
              </m:oMathParaPr>
              <m:oMath>
                <m:r>
                  <w:rPr>
                    <w:rFonts w:ascii="Cambria Math" w:hAnsi="Cambria Math"/>
                  </w:rPr>
                  <m:t>(5)</m:t>
                </m:r>
              </m:oMath>
            </m:oMathPara>
          </w:p>
        </w:tc>
      </w:tr>
      <w:tr w:rsidR="008E3018">
        <w:tc>
          <w:tcPr>
            <w:tcW w:w="2268" w:type="dxa"/>
            <w:vAlign w:val="center"/>
          </w:tcPr>
          <w:p w:rsidR="008E3018" w:rsidRDefault="008E3018" w:rsidP="00092560">
            <w:pPr>
              <w:pStyle w:val="SPIEbodytext"/>
            </w:pPr>
          </w:p>
        </w:tc>
        <w:tc>
          <w:tcPr>
            <w:tcW w:w="5040" w:type="dxa"/>
            <w:vAlign w:val="center"/>
          </w:tcPr>
          <w:p w:rsidR="008E3018" w:rsidRDefault="00E56894" w:rsidP="00092560">
            <w:pPr>
              <w:pStyle w:val="SPIEbodytext"/>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bxy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func>
              </m:oMath>
            </m:oMathPara>
          </w:p>
        </w:tc>
        <w:tc>
          <w:tcPr>
            <w:tcW w:w="2619" w:type="dxa"/>
            <w:vAlign w:val="center"/>
          </w:tcPr>
          <w:p w:rsidR="008E3018" w:rsidRDefault="008E3018" w:rsidP="00092560">
            <w:pPr>
              <w:pStyle w:val="SPIEbodytext"/>
              <w:jc w:val="right"/>
            </w:pPr>
            <m:oMathPara>
              <m:oMathParaPr>
                <m:jc m:val="right"/>
              </m:oMathParaPr>
              <m:oMath>
                <m:r>
                  <w:rPr>
                    <w:rFonts w:ascii="Cambria Math" w:hAnsi="Cambria Math"/>
                  </w:rPr>
                  <m:t>(6)</m:t>
                </m:r>
              </m:oMath>
            </m:oMathPara>
          </w:p>
        </w:tc>
      </w:tr>
      <w:tr w:rsidR="008E3018">
        <w:tc>
          <w:tcPr>
            <w:tcW w:w="2268" w:type="dxa"/>
            <w:vAlign w:val="center"/>
          </w:tcPr>
          <w:p w:rsidR="008E3018" w:rsidRDefault="008E3018" w:rsidP="00092560">
            <w:pPr>
              <w:pStyle w:val="SPIEbodytext"/>
            </w:pPr>
          </w:p>
        </w:tc>
        <w:tc>
          <w:tcPr>
            <w:tcW w:w="5040" w:type="dxa"/>
            <w:vAlign w:val="center"/>
          </w:tcPr>
          <w:p w:rsidR="008E3018" w:rsidRDefault="00E56894" w:rsidP="00092560">
            <w:pPr>
              <w:pStyle w:val="SPIEbodytext"/>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by</m:t>
                                </m:r>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rad>
              </m:oMath>
            </m:oMathPara>
          </w:p>
        </w:tc>
        <w:tc>
          <w:tcPr>
            <w:tcW w:w="2619" w:type="dxa"/>
            <w:vAlign w:val="center"/>
          </w:tcPr>
          <w:p w:rsidR="008E3018" w:rsidRDefault="008E3018" w:rsidP="00092560">
            <w:pPr>
              <w:pStyle w:val="SPIEbodytext"/>
              <w:jc w:val="right"/>
            </w:pPr>
            <m:oMathPara>
              <m:oMathParaPr>
                <m:jc m:val="right"/>
              </m:oMathParaPr>
              <m:oMath>
                <m:r>
                  <w:rPr>
                    <w:rFonts w:ascii="Cambria Math" w:hAnsi="Cambria Math"/>
                  </w:rPr>
                  <m:t>(7)</m:t>
                </m:r>
              </m:oMath>
            </m:oMathPara>
          </w:p>
        </w:tc>
      </w:tr>
    </w:tbl>
    <w:p w:rsidR="00586559" w:rsidRDefault="008E3018" w:rsidP="008E3018">
      <w:pPr>
        <w:rPr>
          <w:sz w:val="20"/>
        </w:rPr>
      </w:pPr>
      <w:r w:rsidRPr="008E3018">
        <w:rPr>
          <w:sz w:val="20"/>
        </w:rPr>
        <w:t>Because of the computational complexity of the transform when it is necessary to find many lines in single image</w:t>
      </w:r>
      <w:ins w:id="66" w:author="Amélie Zadra-Roy" w:date="2011-04-13T23:39:00Z">
        <w:r w:rsidR="00792C71">
          <w:rPr>
            <w:sz w:val="20"/>
          </w:rPr>
          <w:t>,</w:t>
        </w:r>
      </w:ins>
      <w:r w:rsidRPr="008E3018">
        <w:rPr>
          <w:sz w:val="20"/>
        </w:rPr>
        <w:t xml:space="preserve"> it may be computationally more efficient to translate the pixel coordinates before </w:t>
      </w:r>
      <w:proofErr w:type="gramStart"/>
      <w:r w:rsidRPr="008E3018">
        <w:rPr>
          <w:sz w:val="20"/>
        </w:rPr>
        <w:t>calculating  the</w:t>
      </w:r>
      <w:proofErr w:type="gramEnd"/>
      <w:r w:rsidRPr="008E3018">
        <w:rPr>
          <w:sz w:val="20"/>
        </w:rPr>
        <w:t xml:space="preserve"> </w:t>
      </w:r>
      <m:oMath>
        <m:r>
          <w:rPr>
            <w:rFonts w:ascii="Cambria Math" w:hAnsi="Cambria Math"/>
            <w:sz w:val="20"/>
          </w:rPr>
          <m:t>ρ</m:t>
        </m:r>
        <m:r>
          <w:rPr>
            <w:rFonts w:ascii="Cambria Math" w:hAnsi="Cambria Math"/>
            <w:sz w:val="20"/>
          </w:rPr>
          <m:t>, θ</m:t>
        </m:r>
      </m:oMath>
      <w:r w:rsidRPr="008E3018">
        <w:rPr>
          <w:sz w:val="20"/>
        </w:rPr>
        <w:t xml:space="preserve"> values rather than repeatedly transforming the result</w:t>
      </w:r>
      <w:r>
        <w:rPr>
          <w:sz w:val="20"/>
        </w:rPr>
        <w:t xml:space="preserve"> </w:t>
      </w:r>
      <w:r w:rsidRPr="008E3018">
        <w:rPr>
          <w:sz w:val="20"/>
        </w:rPr>
        <w:t>in</w:t>
      </w:r>
      <m:oMath>
        <m:r>
          <w:rPr>
            <w:rFonts w:ascii="Cambria Math" w:hAnsi="Cambria Math"/>
            <w:sz w:val="20"/>
          </w:rPr>
          <m:t xml:space="preserve"> ρ, θ</m:t>
        </m:r>
      </m:oMath>
      <w:r w:rsidRPr="008E3018">
        <w:rPr>
          <w:sz w:val="20"/>
        </w:rPr>
        <w:t xml:space="preserve"> g value to represent a </w:t>
      </w:r>
      <m:oMath>
        <m:r>
          <w:rPr>
            <w:rFonts w:ascii="Cambria Math" w:hAnsi="Cambria Math"/>
            <w:sz w:val="20"/>
          </w:rPr>
          <m:t>ρ</m:t>
        </m:r>
        <m:r>
          <w:rPr>
            <w:rFonts w:ascii="Cambria Math" w:hAnsi="Cambria Math"/>
            <w:sz w:val="20"/>
          </w:rPr>
          <m:t>, θ</m:t>
        </m:r>
      </m:oMath>
      <w:r w:rsidRPr="008E3018">
        <w:rPr>
          <w:sz w:val="20"/>
        </w:rPr>
        <w:t xml:space="preserve"> at the bottom center of the image. </w:t>
      </w:r>
    </w:p>
    <w:p w:rsidR="008E3018" w:rsidRDefault="008E3018" w:rsidP="008E3018">
      <w:pPr>
        <w:rPr>
          <w:sz w:val="20"/>
        </w:rPr>
      </w:pPr>
    </w:p>
    <w:p w:rsidR="008E3018" w:rsidRDefault="008E3018" w:rsidP="008E3018">
      <w:pPr>
        <w:pStyle w:val="Heading2"/>
        <w:numPr>
          <w:ilvl w:val="2"/>
          <w:numId w:val="3"/>
          <w:numberingChange w:id="67" w:author="Amélie Zadra-Roy" w:date="2011-04-13T23:24:00Z" w:original="%1:3:0:.%2:2:0:.%3:2:0:"/>
        </w:numPr>
      </w:pPr>
      <w:r>
        <w:t>Singularities</w:t>
      </w:r>
    </w:p>
    <w:p w:rsidR="008E3018" w:rsidRDefault="008E3018" w:rsidP="008E3018">
      <w:pPr>
        <w:rPr>
          <w:sz w:val="20"/>
        </w:rPr>
      </w:pPr>
      <w:r w:rsidRPr="008E3018">
        <w:rPr>
          <w:sz w:val="20"/>
        </w:rPr>
        <w:t xml:space="preserve">Although the Hough transform robustly finds lines in a </w:t>
      </w:r>
      <w:ins w:id="68" w:author="Amélie Zadra-Roy" w:date="2011-04-13T23:39:00Z">
        <w:r w:rsidR="00792C71">
          <w:rPr>
            <w:sz w:val="20"/>
          </w:rPr>
          <w:t>“</w:t>
        </w:r>
      </w:ins>
      <w:r w:rsidRPr="008E3018">
        <w:rPr>
          <w:sz w:val="20"/>
        </w:rPr>
        <w:t>nois</w:t>
      </w:r>
      <w:ins w:id="69" w:author="Amélie Zadra-Roy" w:date="2011-04-13T23:39:00Z">
        <w:r w:rsidR="00792C71">
          <w:rPr>
            <w:sz w:val="20"/>
          </w:rPr>
          <w:t>y”</w:t>
        </w:r>
      </w:ins>
      <w:del w:id="70" w:author="Amélie Zadra-Roy" w:date="2011-04-13T23:39:00Z">
        <w:r w:rsidRPr="008E3018" w:rsidDel="00792C71">
          <w:rPr>
            <w:sz w:val="20"/>
          </w:rPr>
          <w:delText>e</w:delText>
        </w:r>
      </w:del>
      <w:r w:rsidRPr="008E3018">
        <w:rPr>
          <w:sz w:val="20"/>
        </w:rPr>
        <w:t xml:space="preserve"> image, it will fail to give a correct line when</w:t>
      </w:r>
      <m:oMath>
        <m:r>
          <w:rPr>
            <w:rFonts w:ascii="Cambria Math" w:hAnsi="Cambria Math"/>
            <w:sz w:val="20"/>
          </w:rPr>
          <m:t xml:space="preserve"> ρ = </m:t>
        </m:r>
        <m:r>
          <w:rPr>
            <w:rFonts w:ascii="Cambria Math" w:hAnsi="Cambria Math"/>
            <w:sz w:val="20"/>
          </w:rPr>
          <m:t>0</m:t>
        </m:r>
      </m:oMath>
      <w:r w:rsidRPr="008E3018">
        <w:rPr>
          <w:sz w:val="20"/>
        </w:rPr>
        <w:t xml:space="preserve">. In an effort to reduce computational requirements the </w:t>
      </w:r>
      <m:oMath>
        <m:r>
          <w:rPr>
            <w:rFonts w:ascii="Cambria Math" w:hAnsi="Cambria Math"/>
            <w:sz w:val="20"/>
          </w:rPr>
          <m:t>ρ</m:t>
        </m:r>
        <m:r>
          <w:rPr>
            <w:rFonts w:ascii="Cambria Math" w:hAnsi="Cambria Math"/>
            <w:sz w:val="20"/>
          </w:rPr>
          <m:t>, θ</m:t>
        </m:r>
      </m:oMath>
      <w:r w:rsidRPr="008E3018">
        <w:rPr>
          <w:sz w:val="20"/>
        </w:rPr>
        <w:t xml:space="preserve"> values are often divided by a factor so that the </w:t>
      </w:r>
      <m:oMath>
        <m:r>
          <w:rPr>
            <w:rFonts w:ascii="Cambria Math" w:hAnsi="Cambria Math"/>
            <w:sz w:val="20"/>
          </w:rPr>
          <m:t>ρ</m:t>
        </m:r>
        <m:r>
          <w:rPr>
            <w:rFonts w:ascii="Cambria Math" w:hAnsi="Cambria Math"/>
            <w:sz w:val="20"/>
          </w:rPr>
          <m:t>, θ</m:t>
        </m:r>
      </m:oMath>
      <w:r w:rsidRPr="008E3018">
        <w:rPr>
          <w:sz w:val="20"/>
        </w:rPr>
        <w:t xml:space="preserve"> space takes less memory and less time to search for the </w:t>
      </w:r>
      <m:oMath>
        <m:r>
          <w:rPr>
            <w:rFonts w:ascii="Cambria Math" w:hAnsi="Cambria Math"/>
            <w:sz w:val="20"/>
          </w:rPr>
          <m:t>ρ</m:t>
        </m:r>
        <m:r>
          <w:rPr>
            <w:rFonts w:ascii="Cambria Math" w:hAnsi="Cambria Math"/>
            <w:sz w:val="20"/>
          </w:rPr>
          <m:t>, θ</m:t>
        </m:r>
      </m:oMath>
      <w:r w:rsidRPr="008E3018">
        <w:rPr>
          <w:sz w:val="20"/>
        </w:rPr>
        <w:t xml:space="preserve"> bin with the largest value. As a result of dividing by a factor, the </w:t>
      </w:r>
      <m:oMath>
        <m:r>
          <w:rPr>
            <w:rFonts w:ascii="Cambria Math" w:hAnsi="Cambria Math"/>
            <w:sz w:val="20"/>
          </w:rPr>
          <m:t>ρ</m:t>
        </m:r>
        <m:r>
          <w:rPr>
            <w:rFonts w:ascii="Cambria Math" w:hAnsi="Cambria Math"/>
            <w:sz w:val="20"/>
          </w:rPr>
          <m:t>, θ</m:t>
        </m:r>
      </m:oMath>
      <w:r w:rsidRPr="008E3018">
        <w:rPr>
          <w:sz w:val="20"/>
        </w:rPr>
        <w:t xml:space="preserve"> values are quantized</w:t>
      </w:r>
      <w:ins w:id="71" w:author="Amélie Zadra-Roy" w:date="2011-04-13T23:40:00Z">
        <w:r w:rsidR="00792C71">
          <w:rPr>
            <w:sz w:val="20"/>
          </w:rPr>
          <w:t>,</w:t>
        </w:r>
      </w:ins>
      <w:r w:rsidRPr="008E3018">
        <w:rPr>
          <w:sz w:val="20"/>
        </w:rPr>
        <w:t xml:space="preserve"> so that they can only be multiples of the factor and the possibility </w:t>
      </w:r>
      <w:proofErr w:type="gramStart"/>
      <w:r w:rsidRPr="008E3018">
        <w:rPr>
          <w:sz w:val="20"/>
        </w:rPr>
        <w:t xml:space="preserve">that </w:t>
      </w:r>
      <m:oMath>
        <m:r>
          <w:rPr>
            <w:rFonts w:ascii="Cambria Math" w:hAnsi="Cambria Math"/>
            <w:sz w:val="20"/>
          </w:rPr>
          <m:t xml:space="preserve"> ρ</m:t>
        </m:r>
        <w:proofErr w:type="gramEnd"/>
        <m:r>
          <w:rPr>
            <w:rFonts w:ascii="Cambria Math" w:hAnsi="Cambria Math"/>
            <w:sz w:val="20"/>
          </w:rPr>
          <m:t xml:space="preserve"> = 0</m:t>
        </m:r>
      </m:oMath>
      <w:r w:rsidRPr="008E3018">
        <w:rPr>
          <w:sz w:val="20"/>
        </w:rPr>
        <w:t xml:space="preserve"> is increased. This problem can be eliminated in a number of different ways. By adding a small value to the</w:t>
      </w:r>
      <m:oMath>
        <m:r>
          <w:rPr>
            <w:rFonts w:ascii="Cambria Math" w:hAnsi="Cambria Math"/>
            <w:sz w:val="20"/>
          </w:rPr>
          <m:t xml:space="preserve"> ρ</m:t>
        </m:r>
      </m:oMath>
      <w:r w:rsidRPr="008E3018">
        <w:rPr>
          <w:sz w:val="20"/>
        </w:rPr>
        <w:t xml:space="preserve"> at the end of its calculation, the Hough transform will never have a </w:t>
      </w:r>
      <m:oMath>
        <m:r>
          <w:rPr>
            <w:rFonts w:ascii="Cambria Math" w:hAnsi="Cambria Math"/>
            <w:sz w:val="20"/>
          </w:rPr>
          <m:t>ρ</m:t>
        </m:r>
        <m:r>
          <w:rPr>
            <w:rFonts w:ascii="Cambria Math" w:hAnsi="Cambria Math"/>
            <w:sz w:val="20"/>
          </w:rPr>
          <m:t xml:space="preserve"> = 0 </m:t>
        </m:r>
      </m:oMath>
      <w:r w:rsidRPr="008E3018">
        <w:rPr>
          <w:sz w:val="20"/>
        </w:rPr>
        <w:t xml:space="preserve">value.  This solution sacrifices a small amount of accuracy to ensure that rho never = 0. Another solution </w:t>
      </w:r>
      <w:ins w:id="72" w:author="Amélie Zadra-Roy" w:date="2011-04-13T23:41:00Z">
        <w:r w:rsidR="00792C71">
          <w:rPr>
            <w:sz w:val="20"/>
          </w:rPr>
          <w:t>would be</w:t>
        </w:r>
      </w:ins>
      <w:del w:id="73" w:author="Amélie Zadra-Roy" w:date="2011-04-13T23:41:00Z">
        <w:r w:rsidRPr="008E3018" w:rsidDel="00792C71">
          <w:rPr>
            <w:sz w:val="20"/>
          </w:rPr>
          <w:delText>is</w:delText>
        </w:r>
      </w:del>
      <w:r w:rsidRPr="008E3018">
        <w:rPr>
          <w:sz w:val="20"/>
        </w:rPr>
        <w:t xml:space="preserve"> to place the origin in a </w:t>
      </w:r>
      <w:ins w:id="74" w:author="Amélie Zadra-Roy" w:date="2011-04-13T23:41:00Z">
        <w:r w:rsidR="00792C71">
          <w:rPr>
            <w:sz w:val="20"/>
          </w:rPr>
          <w:t>location</w:t>
        </w:r>
      </w:ins>
      <w:del w:id="75" w:author="Amélie Zadra-Roy" w:date="2011-04-13T23:41:00Z">
        <w:r w:rsidRPr="008E3018" w:rsidDel="00792C71">
          <w:rPr>
            <w:sz w:val="20"/>
          </w:rPr>
          <w:delText>place</w:delText>
        </w:r>
      </w:del>
      <w:r w:rsidRPr="008E3018">
        <w:rPr>
          <w:sz w:val="20"/>
        </w:rPr>
        <w:t xml:space="preserve"> where you never expect a line to go through</w:t>
      </w:r>
      <w:del w:id="76" w:author="Amélie Zadra-Roy" w:date="2011-04-13T23:41:00Z">
        <w:r w:rsidRPr="008E3018" w:rsidDel="00792C71">
          <w:rPr>
            <w:sz w:val="20"/>
          </w:rPr>
          <w:delText xml:space="preserve"> it</w:delText>
        </w:r>
      </w:del>
      <w:r w:rsidRPr="008E3018">
        <w:rPr>
          <w:sz w:val="20"/>
        </w:rPr>
        <w:t>. The bottom center of the picture would be an ideal place for any robot that is seeking to stay between lane boundaries</w:t>
      </w:r>
      <w:ins w:id="77" w:author="Amélie Zadra-Roy" w:date="2011-04-13T23:41:00Z">
        <w:r w:rsidR="00792C71">
          <w:rPr>
            <w:sz w:val="20"/>
          </w:rPr>
          <w:t>: t</w:t>
        </w:r>
      </w:ins>
      <w:del w:id="78" w:author="Amélie Zadra-Roy" w:date="2011-04-13T23:41:00Z">
        <w:r w:rsidRPr="008E3018" w:rsidDel="00792C71">
          <w:rPr>
            <w:sz w:val="20"/>
          </w:rPr>
          <w:delText>. T</w:delText>
        </w:r>
      </w:del>
      <w:r w:rsidRPr="008E3018">
        <w:rPr>
          <w:sz w:val="20"/>
        </w:rPr>
        <w:t xml:space="preserve">he lane markers should never go through the bottom center of the picture unless the robot has already driven significantly off course and is now straddling the line. </w:t>
      </w:r>
    </w:p>
    <w:p w:rsidR="008E3018" w:rsidRPr="008E3018" w:rsidRDefault="008E3018" w:rsidP="008E3018">
      <w:pPr>
        <w:rPr>
          <w:sz w:val="20"/>
        </w:rPr>
      </w:pPr>
    </w:p>
    <w:p w:rsidR="008E3018" w:rsidRDefault="008E3018" w:rsidP="008E3018">
      <w:pPr>
        <w:pStyle w:val="Heading2"/>
        <w:numPr>
          <w:ilvl w:val="2"/>
          <w:numId w:val="3"/>
          <w:numberingChange w:id="79" w:author="Amélie Zadra-Roy" w:date="2011-04-13T23:24:00Z" w:original="%1:3:0:.%2:2:0:.%3:3:0:"/>
        </w:numPr>
      </w:pPr>
      <w:r>
        <w:t>Ease of Implementation</w:t>
      </w:r>
    </w:p>
    <w:p w:rsidR="008E3018" w:rsidRDefault="008E3018" w:rsidP="008E3018">
      <w:pPr>
        <w:rPr>
          <w:sz w:val="20"/>
        </w:rPr>
      </w:pPr>
      <w:r w:rsidRPr="008E3018">
        <w:rPr>
          <w:sz w:val="20"/>
        </w:rPr>
        <w:t>Translating the pixel location values so that the bottom center is the origin is generally easier to implement into a simple AV</w:t>
      </w:r>
      <w:ins w:id="80" w:author="Amélie Zadra-Roy" w:date="2011-04-13T23:42:00Z">
        <w:r w:rsidR="00792C71">
          <w:rPr>
            <w:sz w:val="20"/>
          </w:rPr>
          <w:t>,</w:t>
        </w:r>
      </w:ins>
      <w:r w:rsidRPr="008E3018">
        <w:rPr>
          <w:sz w:val="20"/>
        </w:rPr>
        <w:t xml:space="preserve"> because the coordinates will represent a more traditional Cartesian coordinate system where the center of image is</w:t>
      </w:r>
      <m:oMath>
        <m:r>
          <m:rPr>
            <m:sty m:val="p"/>
          </m:rPr>
          <w:rPr>
            <w:rFonts w:ascii="Cambria Math" w:hAnsi="Cambria Math"/>
            <w:sz w:val="20"/>
          </w:rPr>
          <m:t xml:space="preserve"> x = 0</m:t>
        </m:r>
      </m:oMath>
      <w:r w:rsidRPr="008E3018">
        <w:rPr>
          <w:sz w:val="20"/>
        </w:rPr>
        <w:t>, left is</w:t>
      </w:r>
      <m:oMath>
        <m:r>
          <m:rPr>
            <m:sty m:val="p"/>
          </m:rPr>
          <w:rPr>
            <w:rFonts w:ascii="Cambria Math" w:hAnsi="Cambria Math"/>
            <w:sz w:val="20"/>
          </w:rPr>
          <m:t xml:space="preserve"> –x</m:t>
        </m:r>
      </m:oMath>
      <w:r w:rsidRPr="008E3018">
        <w:rPr>
          <w:sz w:val="20"/>
        </w:rPr>
        <w:t>, right is</w:t>
      </w:r>
      <m:oMath>
        <m:r>
          <m:rPr>
            <m:sty m:val="p"/>
          </m:rPr>
          <w:rPr>
            <w:rFonts w:ascii="Cambria Math" w:hAnsi="Cambria Math"/>
            <w:sz w:val="20"/>
          </w:rPr>
          <m:t xml:space="preserve"> +x</m:t>
        </m:r>
      </m:oMath>
      <w:r w:rsidRPr="008E3018">
        <w:rPr>
          <w:sz w:val="20"/>
        </w:rPr>
        <w:t xml:space="preserve">, the bottom of the image is </w:t>
      </w:r>
      <m:oMath>
        <m:r>
          <m:rPr>
            <m:sty m:val="p"/>
          </m:rPr>
          <w:rPr>
            <w:rFonts w:ascii="Cambria Math" w:hAnsi="Cambria Math"/>
            <w:sz w:val="20"/>
          </w:rPr>
          <m:t>y=0</m:t>
        </m:r>
      </m:oMath>
      <w:r w:rsidRPr="008E3018">
        <w:rPr>
          <w:sz w:val="20"/>
        </w:rPr>
        <w:t xml:space="preserve">, and the max </w:t>
      </w:r>
      <m:oMath>
        <m:r>
          <w:rPr>
            <w:rFonts w:ascii="Cambria Math" w:hAnsi="Cambria Math"/>
            <w:sz w:val="20"/>
          </w:rPr>
          <m:t>y</m:t>
        </m:r>
      </m:oMath>
      <w:r w:rsidRPr="008E3018">
        <w:rPr>
          <w:sz w:val="20"/>
        </w:rPr>
        <w:t xml:space="preserve"> value is the top of the image. Because it is often difficult to think through the computer coordinate system where the top left is the origin and down is positive</w:t>
      </w:r>
      <m:oMath>
        <m:r>
          <w:rPr>
            <w:rFonts w:ascii="Cambria Math" w:hAnsi="Cambria Math"/>
            <w:sz w:val="20"/>
          </w:rPr>
          <m:t>y</m:t>
        </m:r>
      </m:oMath>
      <w:r w:rsidRPr="008E3018">
        <w:rPr>
          <w:sz w:val="20"/>
        </w:rPr>
        <w:t xml:space="preserve">, translating the pixel values can reduce the time spent attempting to think through how to correctly adjust for computer coordinates. </w:t>
      </w:r>
    </w:p>
    <w:p w:rsidR="008E3018" w:rsidRDefault="008E3018" w:rsidP="008E3018">
      <w:pPr>
        <w:rPr>
          <w:sz w:val="20"/>
        </w:rPr>
      </w:pPr>
    </w:p>
    <w:p w:rsidR="008E3018" w:rsidRDefault="008E3018" w:rsidP="008E3018">
      <w:pPr>
        <w:pStyle w:val="Heading2"/>
        <w:numPr>
          <w:numberingChange w:id="81" w:author="Amélie Zadra-Roy" w:date="2011-04-13T23:24:00Z" w:original="%1:3:0:.%2:3:0:"/>
        </w:numPr>
      </w:pPr>
      <w:r>
        <w:t>Testing</w:t>
      </w:r>
    </w:p>
    <w:p w:rsidR="008E3018" w:rsidRPr="008E3018" w:rsidRDefault="008E3018" w:rsidP="008E3018">
      <w:pPr>
        <w:rPr>
          <w:sz w:val="20"/>
        </w:rPr>
      </w:pPr>
      <w:r w:rsidRPr="008E3018">
        <w:rPr>
          <w:sz w:val="20"/>
        </w:rPr>
        <w:t>Testing of the two methods took on two forms. First</w:t>
      </w:r>
      <w:ins w:id="82" w:author="Amélie Zadra-Roy" w:date="2011-04-13T23:43:00Z">
        <w:r w:rsidR="00792C71">
          <w:rPr>
            <w:sz w:val="20"/>
          </w:rPr>
          <w:t>,</w:t>
        </w:r>
      </w:ins>
      <w:r w:rsidRPr="008E3018">
        <w:rPr>
          <w:sz w:val="20"/>
        </w:rPr>
        <w:t xml:space="preserve"> a simulation of the Bob Jones University IGVC robot was </w:t>
      </w:r>
      <w:proofErr w:type="gramStart"/>
      <w:ins w:id="83" w:author="Amélie Zadra-Roy" w:date="2011-04-13T23:43:00Z">
        <w:r w:rsidR="00792C71">
          <w:rPr>
            <w:sz w:val="20"/>
          </w:rPr>
          <w:t>perform</w:t>
        </w:r>
      </w:ins>
      <w:proofErr w:type="gramEnd"/>
      <w:del w:id="84" w:author="Amélie Zadra-Roy" w:date="2011-04-13T23:43:00Z">
        <w:r w:rsidRPr="008E3018" w:rsidDel="00792C71">
          <w:rPr>
            <w:sz w:val="20"/>
          </w:rPr>
          <w:delText>creat</w:delText>
        </w:r>
      </w:del>
      <w:r w:rsidRPr="008E3018">
        <w:rPr>
          <w:sz w:val="20"/>
        </w:rPr>
        <w:t>ed. The simulation used</w:t>
      </w:r>
      <w:del w:id="85" w:author="Amélie Zadra-Roy" w:date="2011-04-13T23:43:00Z">
        <w:r w:rsidRPr="008E3018" w:rsidDel="00792C71">
          <w:rPr>
            <w:sz w:val="20"/>
          </w:rPr>
          <w:delText xml:space="preserve"> the</w:delText>
        </w:r>
      </w:del>
      <w:r w:rsidRPr="008E3018">
        <w:rPr>
          <w:sz w:val="20"/>
        </w:rPr>
        <w:t xml:space="preserve"> Microsoft XNA </w:t>
      </w:r>
      <w:proofErr w:type="gramStart"/>
      <w:r w:rsidRPr="008E3018">
        <w:rPr>
          <w:sz w:val="20"/>
        </w:rPr>
        <w:t>frame</w:t>
      </w:r>
      <w:del w:id="86" w:author="Amélie Zadra-Roy" w:date="2011-04-13T23:43:00Z">
        <w:r w:rsidRPr="008E3018" w:rsidDel="00792C71">
          <w:rPr>
            <w:sz w:val="20"/>
          </w:rPr>
          <w:delText xml:space="preserve"> </w:delText>
        </w:r>
      </w:del>
      <w:r w:rsidRPr="008E3018">
        <w:rPr>
          <w:sz w:val="20"/>
        </w:rPr>
        <w:t>work</w:t>
      </w:r>
      <w:proofErr w:type="gramEnd"/>
      <w:r w:rsidRPr="008E3018">
        <w:rPr>
          <w:sz w:val="20"/>
        </w:rPr>
        <w:t xml:space="preserve"> </w:t>
      </w:r>
      <w:ins w:id="87" w:author="Amélie Zadra-Roy" w:date="2011-04-13T23:44:00Z">
        <w:r w:rsidR="00792C71">
          <w:rPr>
            <w:sz w:val="20"/>
          </w:rPr>
          <w:t xml:space="preserve">in order </w:t>
        </w:r>
      </w:ins>
      <w:r w:rsidRPr="008E3018">
        <w:rPr>
          <w:sz w:val="20"/>
        </w:rPr>
        <w:t xml:space="preserve">to facilitate use of 3D graphics </w:t>
      </w:r>
      <w:ins w:id="88" w:author="Amélie Zadra-Roy" w:date="2011-04-13T23:43:00Z">
        <w:r w:rsidR="00792C71">
          <w:rPr>
            <w:sz w:val="20"/>
          </w:rPr>
          <w:t>in</w:t>
        </w:r>
      </w:ins>
      <w:del w:id="89" w:author="Amélie Zadra-Roy" w:date="2011-04-13T23:43:00Z">
        <w:r w:rsidRPr="008E3018" w:rsidDel="00792C71">
          <w:rPr>
            <w:sz w:val="20"/>
          </w:rPr>
          <w:delText>to</w:delText>
        </w:r>
      </w:del>
      <w:r w:rsidRPr="008E3018">
        <w:rPr>
          <w:sz w:val="20"/>
        </w:rPr>
        <w:t xml:space="preserve"> simulat</w:t>
      </w:r>
      <w:ins w:id="90" w:author="Amélie Zadra-Roy" w:date="2011-04-13T23:43:00Z">
        <w:r w:rsidR="00792C71">
          <w:rPr>
            <w:sz w:val="20"/>
          </w:rPr>
          <w:t>ing</w:t>
        </w:r>
      </w:ins>
      <w:del w:id="91" w:author="Amélie Zadra-Roy" w:date="2011-04-13T23:43:00Z">
        <w:r w:rsidRPr="008E3018" w:rsidDel="00792C71">
          <w:rPr>
            <w:sz w:val="20"/>
          </w:rPr>
          <w:delText>e</w:delText>
        </w:r>
      </w:del>
      <w:r w:rsidRPr="008E3018">
        <w:rPr>
          <w:sz w:val="20"/>
        </w:rPr>
        <w:t xml:space="preserve"> a virtual wor</w:t>
      </w:r>
      <w:r>
        <w:rPr>
          <w:sz w:val="20"/>
        </w:rPr>
        <w:t>ld and robot with a camera. XNA’</w:t>
      </w:r>
      <w:r w:rsidRPr="008E3018">
        <w:rPr>
          <w:sz w:val="20"/>
        </w:rPr>
        <w:t>s robust ability to simulat</w:t>
      </w:r>
      <w:r>
        <w:rPr>
          <w:sz w:val="20"/>
        </w:rPr>
        <w:t xml:space="preserve">e all sorts of </w:t>
      </w:r>
      <w:ins w:id="92" w:author="Amélie Zadra-Roy" w:date="2011-04-13T23:44:00Z">
        <w:r w:rsidR="00792C71">
          <w:rPr>
            <w:sz w:val="20"/>
          </w:rPr>
          <w:t>feature</w:t>
        </w:r>
      </w:ins>
      <w:del w:id="93" w:author="Amélie Zadra-Roy" w:date="2011-04-13T23:44:00Z">
        <w:r w:rsidDel="00792C71">
          <w:rPr>
            <w:sz w:val="20"/>
          </w:rPr>
          <w:delText>thing</w:delText>
        </w:r>
      </w:del>
      <w:r>
        <w:rPr>
          <w:sz w:val="20"/>
        </w:rPr>
        <w:t xml:space="preserve">s in X-Box </w:t>
      </w:r>
      <w:r w:rsidRPr="008E3018">
        <w:rPr>
          <w:sz w:val="20"/>
        </w:rPr>
        <w:t>360 games make it ideally suited for creating simulations to test</w:t>
      </w:r>
      <w:del w:id="94" w:author="Amélie Zadra-Roy" w:date="2011-04-13T23:44:00Z">
        <w:r w:rsidRPr="008E3018" w:rsidDel="00792C71">
          <w:rPr>
            <w:sz w:val="20"/>
          </w:rPr>
          <w:delText xml:space="preserve"> many</w:delText>
        </w:r>
      </w:del>
      <w:r w:rsidRPr="008E3018">
        <w:rPr>
          <w:sz w:val="20"/>
        </w:rPr>
        <w:t xml:space="preserve"> engineering problems</w:t>
      </w:r>
      <w:del w:id="95" w:author="Amélie Zadra-Roy" w:date="2011-04-13T23:44:00Z">
        <w:r w:rsidRPr="008E3018" w:rsidDel="00792C71">
          <w:rPr>
            <w:sz w:val="20"/>
          </w:rPr>
          <w:delText xml:space="preserve"> that</w:delText>
        </w:r>
      </w:del>
      <w:r w:rsidRPr="008E3018">
        <w:rPr>
          <w:sz w:val="20"/>
        </w:rPr>
        <w:t xml:space="preserve"> involv</w:t>
      </w:r>
      <w:ins w:id="96" w:author="Amélie Zadra-Roy" w:date="2011-04-13T23:44:00Z">
        <w:r w:rsidR="00792C71">
          <w:rPr>
            <w:sz w:val="20"/>
          </w:rPr>
          <w:t>ing</w:t>
        </w:r>
      </w:ins>
      <w:del w:id="97" w:author="Amélie Zadra-Roy" w:date="2011-04-13T23:44:00Z">
        <w:r w:rsidRPr="008E3018" w:rsidDel="00792C71">
          <w:rPr>
            <w:sz w:val="20"/>
          </w:rPr>
          <w:delText>e</w:delText>
        </w:r>
      </w:del>
      <w:r w:rsidRPr="008E3018">
        <w:rPr>
          <w:sz w:val="20"/>
        </w:rPr>
        <w:t xml:space="preserve"> complex graphics.  By loading real pictures of grass into the simulation, the image analysis from the virtual robot’s camera ran into the same problems that the real robot ha</w:t>
      </w:r>
      <w:ins w:id="98" w:author="Amélie Zadra-Roy" w:date="2011-04-13T23:44:00Z">
        <w:r w:rsidR="009F7D4E">
          <w:rPr>
            <w:sz w:val="20"/>
          </w:rPr>
          <w:t>d:</w:t>
        </w:r>
      </w:ins>
      <w:del w:id="99" w:author="Amélie Zadra-Roy" w:date="2011-04-13T23:44:00Z">
        <w:r w:rsidRPr="008E3018" w:rsidDel="009F7D4E">
          <w:rPr>
            <w:sz w:val="20"/>
          </w:rPr>
          <w:delText>s</w:delText>
        </w:r>
      </w:del>
      <w:r w:rsidRPr="008E3018">
        <w:rPr>
          <w:sz w:val="20"/>
        </w:rPr>
        <w:t xml:space="preserve"> </w:t>
      </w:r>
      <w:del w:id="100" w:author="Amélie Zadra-Roy" w:date="2011-04-13T23:44:00Z">
        <w:r w:rsidRPr="008E3018" w:rsidDel="009F7D4E">
          <w:rPr>
            <w:sz w:val="20"/>
          </w:rPr>
          <w:delText xml:space="preserve">of </w:delText>
        </w:r>
      </w:del>
      <w:ins w:id="101" w:author="Amélie Zadra-Roy" w:date="2011-04-13T23:45:00Z">
        <w:r w:rsidR="009F7D4E">
          <w:rPr>
            <w:sz w:val="20"/>
          </w:rPr>
          <w:t>perceiv</w:t>
        </w:r>
      </w:ins>
      <w:del w:id="102" w:author="Amélie Zadra-Roy" w:date="2011-04-13T23:45:00Z">
        <w:r w:rsidRPr="008E3018" w:rsidDel="009F7D4E">
          <w:rPr>
            <w:sz w:val="20"/>
          </w:rPr>
          <w:delText>s</w:delText>
        </w:r>
      </w:del>
      <w:del w:id="103" w:author="Amélie Zadra-Roy" w:date="2011-04-13T23:44:00Z">
        <w:r w:rsidRPr="008E3018" w:rsidDel="009F7D4E">
          <w:rPr>
            <w:sz w:val="20"/>
          </w:rPr>
          <w:delText>ee</w:delText>
        </w:r>
      </w:del>
      <w:r w:rsidRPr="008E3018">
        <w:rPr>
          <w:sz w:val="20"/>
        </w:rPr>
        <w:t xml:space="preserve">ing lots of noise in a picture because of shiny grass. The simulation allowed for initial testing of both methods of the Hough transform while varying many of the parameters. </w:t>
      </w:r>
    </w:p>
    <w:p w:rsidR="008E3018" w:rsidRPr="008E3018" w:rsidRDefault="008E3018" w:rsidP="008E3018">
      <w:pPr>
        <w:rPr>
          <w:sz w:val="20"/>
        </w:rPr>
      </w:pPr>
    </w:p>
    <w:p w:rsidR="0046702D" w:rsidRDefault="008E3018" w:rsidP="0046702D">
      <w:pPr>
        <w:rPr>
          <w:sz w:val="20"/>
        </w:rPr>
      </w:pPr>
      <w:r w:rsidRPr="008E3018">
        <w:rPr>
          <w:sz w:val="20"/>
        </w:rPr>
        <w:t>Second, the algorithm to transform the coordinate system was placed on the BJU IGVC robot. By taking several measurement</w:t>
      </w:r>
      <w:ins w:id="104" w:author="Amélie Zadra-Roy" w:date="2011-04-13T23:45:00Z">
        <w:r w:rsidR="009F7D4E">
          <w:rPr>
            <w:sz w:val="20"/>
          </w:rPr>
          <w:t>s</w:t>
        </w:r>
      </w:ins>
      <w:r w:rsidRPr="008E3018">
        <w:rPr>
          <w:sz w:val="20"/>
        </w:rPr>
        <w:t xml:space="preserve"> of the actual distance to a line from the bottom of the camera’s view while recording the </w:t>
      </w:r>
      <m:oMath>
        <m:r>
          <w:rPr>
            <w:rFonts w:ascii="Cambria Math" w:hAnsi="Cambria Math"/>
            <w:sz w:val="20"/>
          </w:rPr>
          <m:t>ρ</m:t>
        </m:r>
      </m:oMath>
      <w:r w:rsidRPr="008E3018">
        <w:rPr>
          <w:sz w:val="20"/>
        </w:rPr>
        <w:t xml:space="preserve"> value from the Hough transform</w:t>
      </w:r>
      <w:ins w:id="105" w:author="Amélie Zadra-Roy" w:date="2011-04-13T23:45:00Z">
        <w:r w:rsidR="009F7D4E">
          <w:rPr>
            <w:sz w:val="20"/>
          </w:rPr>
          <w:t>,</w:t>
        </w:r>
      </w:ins>
      <w:r w:rsidRPr="008E3018">
        <w:rPr>
          <w:sz w:val="20"/>
        </w:rPr>
        <w:t xml:space="preserve"> a set of data was </w:t>
      </w:r>
      <w:ins w:id="106" w:author="Amélie Zadra-Roy" w:date="2011-04-13T23:45:00Z">
        <w:r w:rsidR="009F7D4E">
          <w:rPr>
            <w:sz w:val="20"/>
          </w:rPr>
          <w:t>generated</w:t>
        </w:r>
      </w:ins>
      <w:del w:id="107" w:author="Amélie Zadra-Roy" w:date="2011-04-13T23:45:00Z">
        <w:r w:rsidRPr="008E3018" w:rsidDel="009F7D4E">
          <w:rPr>
            <w:sz w:val="20"/>
          </w:rPr>
          <w:delText>made</w:delText>
        </w:r>
      </w:del>
      <w:r w:rsidRPr="008E3018">
        <w:rPr>
          <w:sz w:val="20"/>
        </w:rPr>
        <w:t>. Using a simple 3</w:t>
      </w:r>
      <w:r w:rsidRPr="009F7D4E">
        <w:rPr>
          <w:sz w:val="20"/>
          <w:vertAlign w:val="superscript"/>
          <w:rPrChange w:id="108" w:author="Amélie Zadra-Roy" w:date="2011-04-13T23:45:00Z">
            <w:rPr>
              <w:sz w:val="20"/>
            </w:rPr>
          </w:rPrChange>
        </w:rPr>
        <w:t>rd</w:t>
      </w:r>
      <w:ins w:id="109" w:author="Amélie Zadra-Roy" w:date="2011-04-13T23:45:00Z">
        <w:r w:rsidR="009F7D4E">
          <w:rPr>
            <w:sz w:val="20"/>
          </w:rPr>
          <w:t xml:space="preserve"> </w:t>
        </w:r>
      </w:ins>
      <w:del w:id="110" w:author="Amélie Zadra-Roy" w:date="2011-04-13T23:46:00Z">
        <w:r w:rsidRPr="008E3018" w:rsidDel="009F7D4E">
          <w:rPr>
            <w:sz w:val="20"/>
          </w:rPr>
          <w:delText xml:space="preserve"> </w:delText>
        </w:r>
      </w:del>
      <w:r w:rsidRPr="008E3018">
        <w:rPr>
          <w:sz w:val="20"/>
        </w:rPr>
        <w:t>degree polynomial fit</w:t>
      </w:r>
      <w:ins w:id="111" w:author="Amélie Zadra-Roy" w:date="2011-04-13T23:46:00Z">
        <w:r w:rsidR="009F7D4E">
          <w:rPr>
            <w:sz w:val="20"/>
          </w:rPr>
          <w:t>,</w:t>
        </w:r>
      </w:ins>
      <w:r w:rsidRPr="008E3018">
        <w:rPr>
          <w:sz w:val="20"/>
        </w:rPr>
        <w:t xml:space="preserve"> a function was found that related the </w:t>
      </w:r>
      <m:oMath>
        <m:r>
          <w:rPr>
            <w:rFonts w:ascii="Cambria Math" w:hAnsi="Cambria Math"/>
            <w:sz w:val="20"/>
          </w:rPr>
          <m:t>ρ</m:t>
        </m:r>
      </m:oMath>
      <w:r w:rsidRPr="008E3018">
        <w:rPr>
          <w:sz w:val="20"/>
        </w:rPr>
        <w:t xml:space="preserve"> value to the actual distance to the line. The angle to the closest point on the line was also measured from the bottom of the robot’s viewing area.</w:t>
      </w:r>
    </w:p>
    <w:p w:rsidR="0046702D" w:rsidRDefault="0046702D" w:rsidP="0046702D">
      <w:pPr>
        <w:rPr>
          <w:sz w:val="20"/>
        </w:rPr>
      </w:pPr>
    </w:p>
    <w:p w:rsidR="0046702D" w:rsidRDefault="0046702D" w:rsidP="0046702D">
      <w:pPr>
        <w:pStyle w:val="Heading2"/>
        <w:numPr>
          <w:numberingChange w:id="112" w:author="Amélie Zadra-Roy" w:date="2011-04-13T23:24:00Z" w:original="%1:3:0:.%2:4:0:"/>
        </w:numPr>
      </w:pPr>
      <w:r>
        <w:t>Results</w:t>
      </w:r>
    </w:p>
    <w:p w:rsidR="0046702D" w:rsidRPr="0046702D" w:rsidRDefault="0046702D" w:rsidP="0046702D">
      <w:pPr>
        <w:rPr>
          <w:color w:val="FF0000"/>
          <w:sz w:val="20"/>
        </w:rPr>
      </w:pPr>
      <w:r w:rsidRPr="0046702D">
        <w:rPr>
          <w:sz w:val="20"/>
        </w:rPr>
        <w:t xml:space="preserve">The simulation effectively proved that the computation time to run the new Hough was … compared to the old Hough when it was detecting 10 or more lines. </w:t>
      </w:r>
      <w:r w:rsidRPr="0046702D">
        <w:rPr>
          <w:color w:val="FF0000"/>
          <w:sz w:val="20"/>
        </w:rPr>
        <w:t xml:space="preserve">(Need to work on getting more accurate data, my initial testing showed that difference in  time it takes to compute each method is statistically identical. I need to develop a more accurate method of testing before presenting any data). </w:t>
      </w:r>
    </w:p>
    <w:p w:rsidR="0046702D" w:rsidRDefault="0046702D" w:rsidP="0046702D">
      <w:pPr>
        <w:rPr>
          <w:sz w:val="20"/>
        </w:rPr>
      </w:pPr>
      <w:r w:rsidRPr="0046702D">
        <w:rPr>
          <w:sz w:val="20"/>
        </w:rPr>
        <w:t xml:space="preserve">Testing on the BJU IGVC robot revealed that the distance to the line computed by the algorithm was within </w:t>
      </w:r>
      <w:r w:rsidRPr="0046702D">
        <w:rPr>
          <w:color w:val="FF0000"/>
          <w:sz w:val="20"/>
        </w:rPr>
        <w:t>X error</w:t>
      </w:r>
      <w:r w:rsidRPr="0046702D">
        <w:rPr>
          <w:sz w:val="20"/>
        </w:rPr>
        <w:t xml:space="preserve"> when the line was within 1 meter and </w:t>
      </w:r>
      <w:r w:rsidRPr="0046702D">
        <w:rPr>
          <w:color w:val="FF0000"/>
          <w:sz w:val="20"/>
        </w:rPr>
        <w:t>y error</w:t>
      </w:r>
      <w:r w:rsidRPr="0046702D">
        <w:rPr>
          <w:sz w:val="20"/>
        </w:rPr>
        <w:t xml:space="preserve"> when the line was greater than 1 meter. At any angle</w:t>
      </w:r>
      <w:ins w:id="113" w:author="Amélie Zadra-Roy" w:date="2011-04-13T23:47:00Z">
        <w:r w:rsidR="009F7D4E">
          <w:rPr>
            <w:sz w:val="20"/>
          </w:rPr>
          <w:t>,</w:t>
        </w:r>
      </w:ins>
      <w:r w:rsidRPr="0046702D">
        <w:rPr>
          <w:sz w:val="20"/>
        </w:rPr>
        <w:t xml:space="preserve"> the algorithm’s theta value was consistently accurate to </w:t>
      </w:r>
      <m:oMath>
        <m:r>
          <w:rPr>
            <w:rFonts w:ascii="Cambria Math" w:hAnsi="Cambria Math"/>
            <w:sz w:val="20"/>
          </w:rPr>
          <m:t xml:space="preserve">±5 </m:t>
        </m:r>
      </m:oMath>
      <w:r w:rsidRPr="0046702D">
        <w:rPr>
          <w:sz w:val="20"/>
        </w:rPr>
        <w:t xml:space="preserve">degrees. </w:t>
      </w:r>
    </w:p>
    <w:p w:rsidR="0046702D" w:rsidRDefault="0046702D" w:rsidP="0046702D">
      <w:pPr>
        <w:pStyle w:val="Heading1"/>
        <w:numPr>
          <w:numberingChange w:id="114" w:author="Amélie Zadra-Roy" w:date="2011-04-13T23:24:00Z" w:original="%1:4:0:."/>
        </w:numPr>
      </w:pPr>
      <w:r>
        <w:t>Conclu</w:t>
      </w:r>
      <w:del w:id="115" w:author="Amélie Zadra-Roy" w:date="2011-04-13T23:46:00Z">
        <w:r w:rsidDel="009F7D4E">
          <w:delText>s</w:delText>
        </w:r>
      </w:del>
      <w:r>
        <w:t>sion</w:t>
      </w:r>
    </w:p>
    <w:p w:rsidR="0046702D" w:rsidRPr="0046702D" w:rsidRDefault="0046702D" w:rsidP="0046702D">
      <w:pPr>
        <w:rPr>
          <w:sz w:val="20"/>
        </w:rPr>
      </w:pPr>
      <w:commentRangeStart w:id="116"/>
      <w:r w:rsidRPr="0046702D">
        <w:rPr>
          <w:sz w:val="20"/>
        </w:rPr>
        <w:t xml:space="preserve">By moving the origin around which the Hough transform is calculated to the bottom center and reversing the direction of the y-values so that up is positive, the </w:t>
      </w:r>
      <m:oMath>
        <m:r>
          <w:rPr>
            <w:rFonts w:ascii="Cambria Math" w:hAnsi="Cambria Math"/>
            <w:sz w:val="20"/>
          </w:rPr>
          <m:t>ρ</m:t>
        </m:r>
        <m:r>
          <w:rPr>
            <w:rFonts w:ascii="Cambria Math" w:hAnsi="Cambria Math"/>
            <w:sz w:val="20"/>
          </w:rPr>
          <m:t>, θ</m:t>
        </m:r>
      </m:oMath>
      <w:r w:rsidRPr="0046702D">
        <w:rPr>
          <w:sz w:val="20"/>
        </w:rPr>
        <w:t xml:space="preserve"> values from the Hough transform are immediately useful data to the user about the position of the line when for AVs with a camera mounted on the front and pointed down and forward of the vehicle. </w:t>
      </w:r>
      <w:commentRangeEnd w:id="116"/>
      <w:r w:rsidR="009F7D4E">
        <w:rPr>
          <w:rStyle w:val="CommentReference"/>
          <w:vanish/>
        </w:rPr>
        <w:commentReference w:id="116"/>
      </w:r>
      <w:r w:rsidRPr="0046702D">
        <w:rPr>
          <w:sz w:val="20"/>
        </w:rPr>
        <w:t xml:space="preserve">The computational cost of translating every pixel to the new coordinate system using simple arithmetic may be computationally less than transforming the </w:t>
      </w:r>
      <m:oMath>
        <m:r>
          <w:rPr>
            <w:rFonts w:ascii="Cambria Math" w:hAnsi="Cambria Math"/>
            <w:sz w:val="20"/>
          </w:rPr>
          <m:t>ρ</m:t>
        </m:r>
        <m:r>
          <w:rPr>
            <w:rFonts w:ascii="Cambria Math" w:hAnsi="Cambria Math"/>
            <w:sz w:val="20"/>
          </w:rPr>
          <m:t>, θ</m:t>
        </m:r>
      </m:oMath>
      <w:r w:rsidRPr="0046702D">
        <w:rPr>
          <w:sz w:val="20"/>
        </w:rPr>
        <w:t xml:space="preserve"> values so that they are with respect to a different origin.  A formula</w:t>
      </w:r>
      <w:del w:id="117" w:author="Amélie Zadra-Roy" w:date="2011-04-13T23:48:00Z">
        <w:r w:rsidRPr="0046702D" w:rsidDel="009F7D4E">
          <w:rPr>
            <w:sz w:val="20"/>
          </w:rPr>
          <w:delText xml:space="preserve"> to</w:delText>
        </w:r>
      </w:del>
      <w:r w:rsidRPr="0046702D">
        <w:rPr>
          <w:sz w:val="20"/>
        </w:rPr>
        <w:t xml:space="preserve"> convert</w:t>
      </w:r>
      <w:ins w:id="118" w:author="Amélie Zadra-Roy" w:date="2011-04-13T23:48:00Z">
        <w:r w:rsidR="009F7D4E">
          <w:rPr>
            <w:sz w:val="20"/>
          </w:rPr>
          <w:t xml:space="preserve">ing </w:t>
        </w:r>
      </w:ins>
      <w:del w:id="119" w:author="Amélie Zadra-Roy" w:date="2011-04-13T23:48:00Z">
        <w:r w:rsidRPr="0046702D" w:rsidDel="009F7D4E">
          <w:rPr>
            <w:sz w:val="20"/>
          </w:rPr>
          <w:delText xml:space="preserve"> from </w:delText>
        </w:r>
      </w:del>
      <w:r w:rsidRPr="0046702D">
        <w:rPr>
          <w:sz w:val="20"/>
        </w:rPr>
        <w:t xml:space="preserve">the </w:t>
      </w:r>
      <m:oMath>
        <m:r>
          <w:rPr>
            <w:rFonts w:ascii="Cambria Math" w:hAnsi="Cambria Math"/>
            <w:sz w:val="20"/>
          </w:rPr>
          <m:t>ρ</m:t>
        </m:r>
        <m:r>
          <w:rPr>
            <w:rFonts w:ascii="Cambria Math" w:hAnsi="Cambria Math"/>
            <w:sz w:val="20"/>
          </w:rPr>
          <m:t xml:space="preserve">, </m:t>
        </m:r>
        <w:proofErr w:type="gramStart"/>
        <m:r>
          <w:rPr>
            <w:rFonts w:ascii="Cambria Math" w:hAnsi="Cambria Math"/>
            <w:sz w:val="20"/>
          </w:rPr>
          <m:t>θ</m:t>
        </m:r>
      </m:oMath>
      <w:r w:rsidRPr="0046702D">
        <w:rPr>
          <w:sz w:val="20"/>
        </w:rPr>
        <w:t xml:space="preserve"> values returned by the Hough transform from one origin to another was</w:t>
      </w:r>
      <w:proofErr w:type="gramEnd"/>
      <w:r w:rsidRPr="0046702D">
        <w:rPr>
          <w:sz w:val="20"/>
        </w:rPr>
        <w:t xml:space="preserve"> </w:t>
      </w:r>
      <w:del w:id="120" w:author="Amélie Zadra-Roy" w:date="2011-04-13T23:48:00Z">
        <w:r w:rsidRPr="0046702D" w:rsidDel="009F7D4E">
          <w:rPr>
            <w:sz w:val="20"/>
          </w:rPr>
          <w:delText>found</w:delText>
        </w:r>
      </w:del>
      <w:ins w:id="121" w:author="Amélie Zadra-Roy" w:date="2011-04-13T23:48:00Z">
        <w:r w:rsidR="009F7D4E">
          <w:rPr>
            <w:sz w:val="20"/>
          </w:rPr>
          <w:t>generate</w:t>
        </w:r>
        <w:r w:rsidR="009F7D4E" w:rsidRPr="0046702D">
          <w:rPr>
            <w:sz w:val="20"/>
          </w:rPr>
          <w:t>d</w:t>
        </w:r>
      </w:ins>
      <w:r w:rsidRPr="0046702D">
        <w:rPr>
          <w:sz w:val="20"/>
        </w:rPr>
        <w:t>. Picking a different origin</w:t>
      </w:r>
      <w:ins w:id="122" w:author="Amélie Zadra-Roy" w:date="2011-04-13T23:48:00Z">
        <w:r w:rsidR="009F7D4E">
          <w:rPr>
            <w:sz w:val="20"/>
          </w:rPr>
          <w:t>,</w:t>
        </w:r>
      </w:ins>
      <w:r w:rsidRPr="0046702D">
        <w:rPr>
          <w:sz w:val="20"/>
        </w:rPr>
        <w:t xml:space="preserve"> or transforming the </w:t>
      </w:r>
      <m:oMath>
        <m:r>
          <w:rPr>
            <w:rFonts w:ascii="Cambria Math" w:hAnsi="Cambria Math"/>
            <w:sz w:val="20"/>
          </w:rPr>
          <m:t>ρ</m:t>
        </m:r>
        <m:r>
          <w:rPr>
            <w:rFonts w:ascii="Cambria Math" w:hAnsi="Cambria Math"/>
            <w:sz w:val="20"/>
          </w:rPr>
          <m:t>, θ</m:t>
        </m:r>
      </m:oMath>
      <w:r w:rsidRPr="0046702D">
        <w:rPr>
          <w:sz w:val="20"/>
        </w:rPr>
        <w:t xml:space="preserve"> value of the Hough transform to be with respect to another coordinate system</w:t>
      </w:r>
      <w:ins w:id="123" w:author="Amélie Zadra-Roy" w:date="2011-04-13T23:49:00Z">
        <w:r w:rsidR="009F7D4E">
          <w:rPr>
            <w:sz w:val="20"/>
          </w:rPr>
          <w:t>,</w:t>
        </w:r>
      </w:ins>
      <w:r w:rsidRPr="0046702D">
        <w:rPr>
          <w:sz w:val="20"/>
        </w:rPr>
        <w:t xml:space="preserve"> is an easy way to find useful data that directly correlates to real world values without the need for post Hough </w:t>
      </w:r>
      <w:proofErr w:type="gramStart"/>
      <w:r w:rsidRPr="0046702D">
        <w:rPr>
          <w:sz w:val="20"/>
        </w:rPr>
        <w:t>transform</w:t>
      </w:r>
      <w:proofErr w:type="gramEnd"/>
      <w:r w:rsidRPr="0046702D">
        <w:rPr>
          <w:sz w:val="20"/>
        </w:rPr>
        <w:t xml:space="preserve"> calculations. </w:t>
      </w:r>
    </w:p>
    <w:p w:rsidR="0046702D" w:rsidRPr="0046702D" w:rsidRDefault="0046702D" w:rsidP="0046702D">
      <w:pPr>
        <w:rPr>
          <w:sz w:val="20"/>
        </w:rPr>
      </w:pPr>
    </w:p>
    <w:p w:rsidR="00965965" w:rsidRPr="00312E78" w:rsidRDefault="00965965" w:rsidP="00BE133D">
      <w:pPr>
        <w:pStyle w:val="Heading2"/>
        <w:numPr>
          <w:numberingChange w:id="124" w:author="Amélie Zadra-Roy" w:date="2011-04-13T23:24:00Z" w:original="%1:4:0:.%2:1:0:"/>
        </w:numPr>
      </w:pPr>
      <w:r w:rsidRPr="00312E78">
        <w:t>Figure</w:t>
      </w:r>
      <w:r w:rsidR="00B54B1D">
        <w:t>s</w:t>
      </w:r>
      <w:r w:rsidR="000F41BA">
        <w:t xml:space="preserve"> and captions</w:t>
      </w:r>
    </w:p>
    <w:p w:rsidR="00965965" w:rsidRDefault="00B54B1D" w:rsidP="00965965">
      <w:pPr>
        <w:pStyle w:val="SPIEbodytext"/>
      </w:pPr>
      <w:r>
        <w:t xml:space="preserve">Figures are centered. </w:t>
      </w:r>
      <w:r w:rsidR="007E4CF7">
        <w:t xml:space="preserve">Use or insert .jpg, .tiff, or .gif illustrations instead of PowerPoint or graphic constructions.  </w:t>
      </w:r>
      <w:r w:rsidR="00F600DE" w:rsidRPr="000F41BA">
        <w:t xml:space="preserve">Captions </w:t>
      </w:r>
      <w:r w:rsidRPr="000F41BA">
        <w:t>go</w:t>
      </w:r>
      <w:r w:rsidR="00F600DE" w:rsidRPr="000F41BA">
        <w:t xml:space="preserve"> below figures.</w:t>
      </w:r>
      <w:r w:rsidR="00B96DCE">
        <w:t xml:space="preserve"> </w:t>
      </w:r>
      <w:r w:rsidR="009320D3">
        <w:t>Either center or i</w:t>
      </w:r>
      <w:r w:rsidR="00B96DCE" w:rsidRPr="003F33A2">
        <w:t>ndent 5 spaces from left margin and justify.</w:t>
      </w:r>
    </w:p>
    <w:p w:rsidR="00D40472" w:rsidRDefault="00DF058E" w:rsidP="00045337">
      <w:pPr>
        <w:pStyle w:val="SPIEfigure"/>
      </w:pPr>
      <w:r>
        <w:rPr>
          <w:noProof/>
        </w:rPr>
        <w:drawing>
          <wp:inline distT="0" distB="0" distL="0" distR="0">
            <wp:extent cx="3196590" cy="2136140"/>
            <wp:effectExtent l="19050" t="0" r="3810" b="0"/>
            <wp:docPr id="1" name="Picture 1"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04020150000[1]"/>
                    <pic:cNvPicPr>
                      <a:picLocks noChangeAspect="1" noChangeArrowheads="1"/>
                    </pic:cNvPicPr>
                  </pic:nvPicPr>
                  <pic:blipFill>
                    <a:blip r:embed="rId9" cstate="print"/>
                    <a:srcRect/>
                    <a:stretch>
                      <a:fillRect/>
                    </a:stretch>
                  </pic:blipFill>
                  <pic:spPr bwMode="auto">
                    <a:xfrm>
                      <a:off x="0" y="0"/>
                      <a:ext cx="3196590" cy="2136140"/>
                    </a:xfrm>
                    <a:prstGeom prst="rect">
                      <a:avLst/>
                    </a:prstGeom>
                    <a:noFill/>
                    <a:ln w="9525">
                      <a:noFill/>
                      <a:miter lim="800000"/>
                      <a:headEnd/>
                      <a:tailEnd/>
                    </a:ln>
                  </pic:spPr>
                </pic:pic>
              </a:graphicData>
            </a:graphic>
          </wp:inline>
        </w:drawing>
      </w:r>
    </w:p>
    <w:p w:rsidR="0031785E" w:rsidRDefault="008F22DA" w:rsidP="003F33A2">
      <w:pPr>
        <w:pStyle w:val="StyleSPIEfigurecaption"/>
        <w:ind w:left="720" w:right="706"/>
      </w:pPr>
      <w:proofErr w:type="gramStart"/>
      <w:r>
        <w:t>Fig</w:t>
      </w:r>
      <w:r w:rsidR="00226010">
        <w:t>ure</w:t>
      </w:r>
      <w:r w:rsidR="0031785E">
        <w:t xml:space="preserve"> </w:t>
      </w:r>
      <w:fldSimple w:instr=" SEQ figure \* MERGEFORMAT ">
        <w:r w:rsidR="00AC4194">
          <w:rPr>
            <w:noProof/>
          </w:rPr>
          <w:t>1</w:t>
        </w:r>
      </w:fldSimple>
      <w:r>
        <w:t>.</w:t>
      </w:r>
      <w:proofErr w:type="gramEnd"/>
      <w:r>
        <w:t xml:space="preserve"> Figure captions</w:t>
      </w:r>
      <w:r w:rsidR="00226010">
        <w:t xml:space="preserve"> are indented 5 space</w:t>
      </w:r>
      <w:r w:rsidR="00500A32">
        <w:t>s and justified. If you are familiar</w:t>
      </w:r>
      <w:r w:rsidR="00226010">
        <w:t xml:space="preserve"> with Word styles, you ca</w:t>
      </w:r>
      <w:r w:rsidR="00226010" w:rsidRPr="00226010">
        <w:t xml:space="preserve">n </w:t>
      </w:r>
      <w:r w:rsidRPr="00226010">
        <w:t>insert a field code called Seq figure</w:t>
      </w:r>
      <w:r w:rsidR="00226010">
        <w:t xml:space="preserve"> which</w:t>
      </w:r>
      <w:r>
        <w:t xml:space="preserve"> automat</w:t>
      </w:r>
      <w:r w:rsidR="00226010">
        <w:t>ically numbers your figures</w:t>
      </w:r>
      <w:r>
        <w:t>.</w:t>
      </w:r>
    </w:p>
    <w:p w:rsidR="0092557D" w:rsidRDefault="0092557D" w:rsidP="000574C6">
      <w:pPr>
        <w:pStyle w:val="SPIEfigureright"/>
        <w:jc w:val="both"/>
        <w:rPr>
          <w:color w:val="FF6600"/>
        </w:rPr>
      </w:pPr>
    </w:p>
    <w:p w:rsidR="000F41BA" w:rsidRPr="000F41BA" w:rsidRDefault="000F41BA" w:rsidP="00BE133D">
      <w:pPr>
        <w:pStyle w:val="Heading2"/>
        <w:numPr>
          <w:numberingChange w:id="125" w:author="Amélie Zadra-Roy" w:date="2011-04-13T23:24:00Z" w:original="%1:4:0:.%2:2:0:"/>
        </w:numPr>
      </w:pPr>
      <w:r>
        <w:t>Tables and captions</w:t>
      </w:r>
    </w:p>
    <w:p w:rsidR="000F41BA" w:rsidRPr="00BD0B74" w:rsidRDefault="000F41BA" w:rsidP="000574C6">
      <w:pPr>
        <w:pStyle w:val="SPIEfigureright"/>
        <w:jc w:val="both"/>
      </w:pPr>
      <w:r w:rsidRPr="00BD0B74">
        <w:t>Tables are centered. The caption goes above</w:t>
      </w:r>
      <w:r w:rsidR="00B96DCE" w:rsidRPr="00BD0B74">
        <w:t xml:space="preserve"> the table</w:t>
      </w:r>
      <w:r w:rsidRPr="00BD0B74">
        <w:t>.</w:t>
      </w:r>
      <w:r w:rsidR="00BE133D" w:rsidRPr="00BD0B74">
        <w:t xml:space="preserve"> The caption text should i</w:t>
      </w:r>
      <w:r w:rsidR="00B96DCE" w:rsidRPr="00BD0B74">
        <w:t>ndent 5 spaces from left margin and justify.</w:t>
      </w:r>
      <w:r w:rsidRPr="00BD0B74">
        <w:t xml:space="preserve"> </w:t>
      </w:r>
      <w:r w:rsidR="00226010" w:rsidRPr="00BD0B74">
        <w:t>T</w:t>
      </w:r>
      <w:r w:rsidR="001C006B" w:rsidRPr="00BD0B74">
        <w:t>able examples are on page 1 and</w:t>
      </w:r>
      <w:r w:rsidR="00226010" w:rsidRPr="00BD0B74">
        <w:t xml:space="preserve"> </w:t>
      </w:r>
      <w:r w:rsidR="001C006B" w:rsidRPr="00BD0B74">
        <w:t>2</w:t>
      </w:r>
      <w:r w:rsidR="00226010" w:rsidRPr="00BD0B74">
        <w:t xml:space="preserve"> and below.</w:t>
      </w:r>
    </w:p>
    <w:p w:rsidR="00226010" w:rsidRPr="001C006B" w:rsidRDefault="00226010" w:rsidP="000574C6">
      <w:pPr>
        <w:pStyle w:val="SPIEfigureright"/>
        <w:jc w:val="both"/>
      </w:pPr>
    </w:p>
    <w:p w:rsidR="00AA112B" w:rsidRPr="00312E78" w:rsidRDefault="00AA112B" w:rsidP="00226010">
      <w:pPr>
        <w:pStyle w:val="Heading1"/>
        <w:numPr>
          <w:numberingChange w:id="126" w:author="Amélie Zadra-Roy" w:date="2011-04-13T23:24:00Z" w:original="%1:5:0:."/>
        </w:numPr>
      </w:pPr>
      <w:r>
        <w:t>Multimedia</w:t>
      </w:r>
      <w:r w:rsidR="00BE133D">
        <w:t xml:space="preserve"> figures – video and audio files</w:t>
      </w:r>
    </w:p>
    <w:p w:rsidR="00226010" w:rsidRDefault="00C5011B" w:rsidP="005D1CB5">
      <w:pPr>
        <w:pStyle w:val="SPIEbodytext"/>
      </w:pPr>
      <w:r>
        <w:t xml:space="preserve">Video and audio files can be included </w:t>
      </w:r>
      <w:r w:rsidR="000E3BA1">
        <w:t>for publication</w:t>
      </w:r>
      <w:r>
        <w:t xml:space="preserve">. </w:t>
      </w:r>
      <w:r w:rsidR="004310C0">
        <w:t xml:space="preserve">Table 3 lists the specifications for the </w:t>
      </w:r>
      <w:proofErr w:type="spellStart"/>
      <w:r w:rsidR="000E3BA1">
        <w:t>mulitimedia</w:t>
      </w:r>
      <w:proofErr w:type="spellEnd"/>
      <w:r w:rsidR="000E3BA1">
        <w:t xml:space="preserve"> </w:t>
      </w:r>
      <w:r w:rsidR="004310C0">
        <w:t>files. Use a screenshot or another .jpg illustration for placement in the text.  Use the file name to begin the caption.</w:t>
      </w:r>
      <w:r w:rsidR="00226010">
        <w:t xml:space="preserve"> </w:t>
      </w:r>
      <w:r w:rsidR="000E3BA1" w:rsidRPr="00BD0B74">
        <w:t>The text of the caption must end</w:t>
      </w:r>
      <w:r w:rsidR="00226010" w:rsidRPr="00BD0B74">
        <w:t xml:space="preserve"> with the text "</w:t>
      </w:r>
      <w:hyperlink r:id="rId10" w:history="1">
        <w:r w:rsidR="005D1CB5" w:rsidRPr="00874583">
          <w:rPr>
            <w:rStyle w:val="Hyperlink"/>
          </w:rPr>
          <w:t>http://dx.doi.org/doi.number.goes.here</w:t>
        </w:r>
      </w:hyperlink>
      <w:r w:rsidR="005D1CB5">
        <w:t xml:space="preserve">" which tells the SPIE editor where to insert the hyperlink </w:t>
      </w:r>
      <w:r w:rsidR="000E3BA1">
        <w:t>in the digital version of the manuscript.</w:t>
      </w:r>
    </w:p>
    <w:p w:rsidR="00BD0B74" w:rsidRDefault="00BD0B74" w:rsidP="00BD0B74">
      <w:pPr>
        <w:pStyle w:val="SPIEbodytext"/>
      </w:pPr>
      <w:r>
        <w:t>Here is a sample illustration and caption for a multimedia file:</w:t>
      </w:r>
    </w:p>
    <w:p w:rsidR="00BD0B74" w:rsidRDefault="00E56894" w:rsidP="00BD0B74">
      <w:pPr>
        <w:pStyle w:val="SPIEfigure"/>
      </w:pPr>
      <w:r>
        <w:rPr>
          <w:noProof/>
        </w:rPr>
        <w:pict>
          <v:group id="_x0000_s1078" style="position:absolute;left:0;text-align:left;margin-left:128.45pt;margin-top:96.2pt;width:45pt;height:54pt;z-index:251659264" coordorigin="3859,2340" coordsize="1620,1440">
            <v:rect id="_x0000_s1079" style="position:absolute;left:3859;top:2340;width:1620;height:1440"/>
            <v:shape id="Sound" o:spid="_x0000_s1080" style="position:absolute;left:3967;top:2412;width:1192;height:1308" coordsize="21600,21600" o:spt="100" adj="-11796480,,5400" path="m0,7273l5824,7273,11164,,11164,21159,5824,13885,,13885,,7273xem13024,7273l13591,6722,13833,7548,14076,8485,14157,9367,14197,10524,14197,11406,14116,12012,13995,12728,13833,13444,13712,14106,13591,14546,13065,13885,13307,12893,13469,11791,13550,10910,13591,10138,13469,9367,13388,8595,13267,7934,13024,7273xem16382,3967l16786,5179,17150,6612,17474,8651,17595,9753,17635,12012,17393,13665,17150,15208,16786,16310,16341,17687,15815,17081,16503,14602,16786,13169,16867,12012,16867,9642,16705,7989,16422,6612,16220,5675,15856,4518,16382,3967xem18889,1377l19415,826,20194,2576,20831,4683,21357,7204,21650,9450,21600,12301,21215,15938,20629,18348,19415,21655,18889,21159,19901,18404,20467,15593,20791,12342,20871,9532,20629,7411,20062,4628,19415,2810,18889,1377xe" fillcolor="black">
              <v:stroke joinstyle="miter"/>
              <v:shadow on="t" offset="6pt,6pt"/>
              <v:formulas/>
              <v:path o:connecttype="custom" o:connectlocs="11164,21159;11164,0;0,10800;21600,10800" textboxrect="761,22454,21069,28282"/>
              <o:lock v:ext="edit" verticies="t"/>
            </v:shape>
          </v:group>
        </w:pict>
      </w:r>
      <w:r>
        <w:rPr>
          <w:noProof/>
        </w:rPr>
        <w:pict>
          <v:shape id="Film" o:spid="_x0000_s1077" style="position:absolute;left:0;text-align:left;margin-left:294.1pt;margin-top:3.9pt;width:58.65pt;height:99pt;z-index:251658240" coordsize="21600,21600" o:spt="100" adj="-11796480,,5400" path="m21600,0l21600,21600,,21600,,,21600,0xem3014,21600l3014,,,,,21600,3014,21600xem21600,21600l21600,,18586,,18586,21600,21600,21600xem6028,6574l15572,6574,16074,6574,16326,6457,16577,6339,16828,6222,17079,6222,17330,5987,17330,5870,17581,5635,17581,1526,17330,1291,17330,1174,17079,1057,16828,939,16577,822,16326,704,16074,704,15572,587,6028,587,5526,704,5274,704,5023,822,4772,939,4521,1057,4270,1174,4270,1291,4019,1526,4019,5635,4270,5870,4270,5987,4521,6222,4772,6222,5023,6339,5274,6457,5526,6574,6028,6574xem6028,13617l15572,13617,16074,13617,16326,13617,16577,13500,16828,13383,17079,13265,17330,13148,17330,12913,17581,12796,17581,8687,17330,8452,17330,8335,17079,8217,16828,7983,16577,7983,16326,7865,16074,7865,15572,7748,6028,7748,5526,7865,5274,7865,5023,7983,4772,7983,4521,8217,4270,8335,4270,8452,4019,8687,4019,12796,4270,12913,4270,13148,4521,13265,4772,13383,5023,13500,5274,13617,5526,13617,6028,13617xem6028,20778l15572,20778,16074,20778,16326,20661,16577,20661,16828,20543,17079,20426,17330,20309,17330,20074,17581,19957,17581,15730,17330,15613,17330,15378,17079,15378,16828,15143,16577,15026,16326,15026,16074,15026,15572,14909,6028,14909,5526,15026,5274,15026,5023,15026,4772,15143,4521,15378,4270,15378,4270,15613,4019,15730,4019,19957,4270,20074,4270,20309,4521,20426,4772,20543,5023,20661,5274,20661,5526,20778,6028,20778xem753,1291l2260,1291,2260,235,753,235,753,1291xem753,2700l2260,2700,2260,1643,753,1643,753,2700xem753,4109l2260,4109,2260,3052,753,3052,753,4109xem753,5517l2260,5517,2260,4461,753,4461,753,5517xem753,6926l2260,6926,2260,5870,753,5870,753,6926xem753,8335l2260,8335,2260,7278,753,7278,753,8335xem753,9743l2260,9743,2260,8687,753,8687,753,9743xem753,11152l2260,11152,2260,10096,753,10096,753,11152xem753,12561l2260,12561,2260,11504,753,11504,753,12561xem753,13970l2260,13970,2260,12913,753,12913,753,13970xem753,15378l2260,15378,2260,14322,753,14322,753,15378xem753,16787l2260,16787,2260,15730,753,15730,753,16787xem753,18196l2260,18196,2260,17139,753,17139,753,18196xem753,19604l2260,19604,2260,18548,753,18548,753,19604xem753,21013l2260,21013,2260,19957,753,19957,753,21013xem19340,1409l20595,1409,20595,352,19340,352,19340,1409xem19340,2700l20595,2700,20595,1643,19340,1643,19340,2700xem19340,4109l20595,4109,20595,3052,19340,3052,19340,4109xem19340,5517l20595,5517,20595,4461,19340,4461,19340,5517xem19340,6926l20595,6926,20595,5870,19340,5870,19340,6926xem19340,8335l20595,8335,20595,7278,19340,7278,19340,8335xem19340,9743l20595,9743,20595,8687,19340,8687,19340,9743xem19340,11152l20595,11152,20595,10096,19340,10096,19340,11152xem19340,12561l20595,12561,20595,11504,19340,11504,19340,12561xem19340,13970l20595,13970,20595,12913,19340,12913,19340,13970xem19340,15378l20595,15378,20595,14322,19340,14322,19340,15378xem19340,16787l20595,16787,20595,15730,19340,15730,19340,16787xem19340,18196l20595,18196,20595,17139,19340,17139,19340,18196xem19340,19604l20595,19604,20595,18548,19340,18548,19340,19604xem19340,21013l20595,21013,20595,19957,19340,19957,19340,21013xe" fillcolor="#f1ffc9">
            <v:stroke joinstyle="miter"/>
            <v:formulas/>
            <v:path shadowok="f" o:extrusionok="f" o:connecttype="custom" o:connectlocs="0,0;10800,0;21600,0;21600,10800;21600,21600;10800,21600;0,21600;0,10800" textboxrect="4960,8129,17079,13427"/>
            <o:lock v:ext="edit" verticies="t"/>
          </v:shape>
        </w:pict>
      </w:r>
      <w:r w:rsidR="00DF058E">
        <w:rPr>
          <w:noProof/>
        </w:rPr>
        <w:drawing>
          <wp:inline distT="0" distB="0" distL="0" distR="0">
            <wp:extent cx="2977515" cy="1989455"/>
            <wp:effectExtent l="19050" t="0" r="0" b="0"/>
            <wp:docPr id="2" name="Picture 2"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j04020150000[1]"/>
                    <pic:cNvPicPr>
                      <a:picLocks noChangeAspect="1" noChangeArrowheads="1"/>
                    </pic:cNvPicPr>
                  </pic:nvPicPr>
                  <pic:blipFill>
                    <a:blip r:embed="rId11" cstate="print"/>
                    <a:srcRect/>
                    <a:stretch>
                      <a:fillRect/>
                    </a:stretch>
                  </pic:blipFill>
                  <pic:spPr bwMode="auto">
                    <a:xfrm>
                      <a:off x="0" y="0"/>
                      <a:ext cx="2977515" cy="1989455"/>
                    </a:xfrm>
                    <a:prstGeom prst="rect">
                      <a:avLst/>
                    </a:prstGeom>
                    <a:noFill/>
                    <a:ln w="9525">
                      <a:noFill/>
                      <a:miter lim="800000"/>
                      <a:headEnd/>
                      <a:tailEnd/>
                    </a:ln>
                  </pic:spPr>
                </pic:pic>
              </a:graphicData>
            </a:graphic>
          </wp:inline>
        </w:drawing>
      </w:r>
    </w:p>
    <w:p w:rsidR="00BD0B74" w:rsidRDefault="00BD0B74" w:rsidP="00BD0B74">
      <w:pPr>
        <w:pStyle w:val="SPIEbodytext"/>
      </w:pPr>
      <w:r>
        <w:t xml:space="preserve">Video </w:t>
      </w:r>
      <w:fldSimple w:instr=" SEQ figure \* MERGEFORMAT ">
        <w:r w:rsidR="00AC4194">
          <w:rPr>
            <w:noProof/>
          </w:rPr>
          <w:t>2</w:t>
        </w:r>
      </w:fldSimple>
      <w:r>
        <w:t xml:space="preserve">. A label of  “Video/Audio 1, 2, …” should appear at the beginning of the caption to </w:t>
      </w:r>
      <w:proofErr w:type="gramStart"/>
      <w:r>
        <w:t>indicate  to</w:t>
      </w:r>
      <w:proofErr w:type="gramEnd"/>
      <w:r>
        <w:t xml:space="preserve"> which multimedia file it is linked .  Include this text at the end of the caption:  </w:t>
      </w:r>
      <w:hyperlink r:id="rId12" w:history="1">
        <w:r w:rsidRPr="00C61081">
          <w:rPr>
            <w:rStyle w:val="Hyperlink"/>
          </w:rPr>
          <w:t>http://dx.doi.org/doi.number.goes.here</w:t>
        </w:r>
      </w:hyperlink>
    </w:p>
    <w:p w:rsidR="00C5011B" w:rsidRDefault="00C5011B" w:rsidP="00AA112B">
      <w:pPr>
        <w:pStyle w:val="SPIEbodytext"/>
      </w:pPr>
    </w:p>
    <w:p w:rsidR="00C5011B" w:rsidRDefault="00C5011B" w:rsidP="00AA112B">
      <w:pPr>
        <w:pStyle w:val="SPIEbodytext"/>
      </w:pPr>
      <w:r>
        <w:t xml:space="preserve">Table 3.  </w:t>
      </w:r>
      <w:proofErr w:type="gramStart"/>
      <w:r>
        <w:t xml:space="preserve">Information on video and audio files </w:t>
      </w:r>
      <w:r w:rsidR="00226010">
        <w:t>that can accompany a manuscript submission.</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240"/>
        <w:gridCol w:w="2700"/>
      </w:tblGrid>
      <w:tr w:rsidR="00361FA0">
        <w:trPr>
          <w:jc w:val="center"/>
        </w:trPr>
        <w:tc>
          <w:tcPr>
            <w:tcW w:w="2448" w:type="dxa"/>
          </w:tcPr>
          <w:p w:rsidR="00361FA0" w:rsidRPr="002A7216" w:rsidRDefault="00361FA0" w:rsidP="002A7216">
            <w:pPr>
              <w:pStyle w:val="SPIEbodytext"/>
              <w:jc w:val="center"/>
              <w:rPr>
                <w:b/>
                <w:sz w:val="22"/>
                <w:szCs w:val="22"/>
              </w:rPr>
            </w:pPr>
            <w:r w:rsidRPr="002A7216">
              <w:rPr>
                <w:b/>
                <w:sz w:val="22"/>
                <w:szCs w:val="22"/>
              </w:rPr>
              <w:t>Item</w:t>
            </w:r>
          </w:p>
        </w:tc>
        <w:tc>
          <w:tcPr>
            <w:tcW w:w="3240" w:type="dxa"/>
          </w:tcPr>
          <w:p w:rsidR="00361FA0" w:rsidRPr="002A7216" w:rsidRDefault="00361FA0" w:rsidP="002A7216">
            <w:pPr>
              <w:pStyle w:val="SPIEbodytext"/>
              <w:jc w:val="center"/>
              <w:rPr>
                <w:b/>
                <w:sz w:val="22"/>
                <w:szCs w:val="22"/>
              </w:rPr>
            </w:pPr>
            <w:r w:rsidRPr="002A7216">
              <w:rPr>
                <w:b/>
                <w:sz w:val="22"/>
                <w:szCs w:val="22"/>
              </w:rPr>
              <w:t>Video</w:t>
            </w:r>
          </w:p>
        </w:tc>
        <w:tc>
          <w:tcPr>
            <w:tcW w:w="2700" w:type="dxa"/>
          </w:tcPr>
          <w:p w:rsidR="00361FA0" w:rsidRPr="002A7216" w:rsidRDefault="00361FA0" w:rsidP="002A7216">
            <w:pPr>
              <w:pStyle w:val="SPIEbodytext"/>
              <w:jc w:val="center"/>
              <w:rPr>
                <w:b/>
                <w:sz w:val="22"/>
                <w:szCs w:val="22"/>
              </w:rPr>
            </w:pPr>
            <w:r w:rsidRPr="002A7216">
              <w:rPr>
                <w:b/>
                <w:sz w:val="22"/>
                <w:szCs w:val="22"/>
              </w:rPr>
              <w:t>Audio</w:t>
            </w:r>
          </w:p>
        </w:tc>
      </w:tr>
      <w:tr w:rsidR="00361FA0">
        <w:trPr>
          <w:jc w:val="center"/>
        </w:trPr>
        <w:tc>
          <w:tcPr>
            <w:tcW w:w="2448" w:type="dxa"/>
          </w:tcPr>
          <w:p w:rsidR="00361FA0" w:rsidRDefault="00BC27E2" w:rsidP="00AA112B">
            <w:pPr>
              <w:pStyle w:val="SPIEbodytext"/>
            </w:pPr>
            <w:r>
              <w:t>File name</w:t>
            </w:r>
            <w:r w:rsidR="004310C0">
              <w:t xml:space="preserve"> </w:t>
            </w:r>
          </w:p>
        </w:tc>
        <w:tc>
          <w:tcPr>
            <w:tcW w:w="3240" w:type="dxa"/>
          </w:tcPr>
          <w:p w:rsidR="00361FA0" w:rsidRDefault="007E4CF7" w:rsidP="00AA112B">
            <w:pPr>
              <w:pStyle w:val="SPIEbodytext"/>
            </w:pPr>
            <w:r>
              <w:t>Video1, video2, …</w:t>
            </w:r>
          </w:p>
        </w:tc>
        <w:tc>
          <w:tcPr>
            <w:tcW w:w="2700" w:type="dxa"/>
          </w:tcPr>
          <w:p w:rsidR="00361FA0" w:rsidRDefault="00361FA0" w:rsidP="007E4CF7">
            <w:pPr>
              <w:pStyle w:val="SPIEbodytext"/>
            </w:pPr>
            <w:r>
              <w:t>Audio1, audio2, …</w:t>
            </w:r>
          </w:p>
        </w:tc>
      </w:tr>
      <w:tr w:rsidR="00361FA0">
        <w:trPr>
          <w:jc w:val="center"/>
        </w:trPr>
        <w:tc>
          <w:tcPr>
            <w:tcW w:w="2448" w:type="dxa"/>
          </w:tcPr>
          <w:p w:rsidR="00361FA0" w:rsidRDefault="00361FA0" w:rsidP="00AA112B">
            <w:pPr>
              <w:pStyle w:val="SPIEbodytext"/>
            </w:pPr>
            <w:r>
              <w:t>Number of files</w:t>
            </w:r>
          </w:p>
        </w:tc>
        <w:tc>
          <w:tcPr>
            <w:tcW w:w="3240" w:type="dxa"/>
          </w:tcPr>
          <w:p w:rsidR="00361FA0" w:rsidRDefault="00361FA0" w:rsidP="00AA112B">
            <w:pPr>
              <w:pStyle w:val="SPIEbodytext"/>
            </w:pPr>
            <w:r>
              <w:t>0-10</w:t>
            </w:r>
          </w:p>
        </w:tc>
        <w:tc>
          <w:tcPr>
            <w:tcW w:w="2700" w:type="dxa"/>
          </w:tcPr>
          <w:p w:rsidR="00361FA0" w:rsidRDefault="00361FA0" w:rsidP="00AA112B">
            <w:pPr>
              <w:pStyle w:val="SPIEbodytext"/>
            </w:pPr>
            <w:r>
              <w:t>0-10</w:t>
            </w:r>
          </w:p>
        </w:tc>
      </w:tr>
      <w:tr w:rsidR="00361FA0">
        <w:trPr>
          <w:jc w:val="center"/>
        </w:trPr>
        <w:tc>
          <w:tcPr>
            <w:tcW w:w="2448" w:type="dxa"/>
          </w:tcPr>
          <w:p w:rsidR="00361FA0" w:rsidRDefault="00361FA0" w:rsidP="00AA112B">
            <w:pPr>
              <w:pStyle w:val="SPIEbodytext"/>
            </w:pPr>
            <w:r>
              <w:t xml:space="preserve">Size of </w:t>
            </w:r>
            <w:r w:rsidR="00CB5CD7">
              <w:t xml:space="preserve">each </w:t>
            </w:r>
            <w:r>
              <w:t>file</w:t>
            </w:r>
          </w:p>
        </w:tc>
        <w:tc>
          <w:tcPr>
            <w:tcW w:w="3240" w:type="dxa"/>
          </w:tcPr>
          <w:p w:rsidR="00361FA0" w:rsidRDefault="00AC5E76" w:rsidP="00AA112B">
            <w:pPr>
              <w:pStyle w:val="SPIEbodytext"/>
            </w:pPr>
            <w:proofErr w:type="gramStart"/>
            <w:r>
              <w:t>max</w:t>
            </w:r>
            <w:proofErr w:type="gramEnd"/>
            <w:r>
              <w:t>. 5 mb</w:t>
            </w:r>
          </w:p>
        </w:tc>
        <w:tc>
          <w:tcPr>
            <w:tcW w:w="2700" w:type="dxa"/>
          </w:tcPr>
          <w:p w:rsidR="00361FA0" w:rsidRDefault="00AC5E76" w:rsidP="00AA112B">
            <w:pPr>
              <w:pStyle w:val="SPIEbodytext"/>
            </w:pPr>
            <w:proofErr w:type="gramStart"/>
            <w:r>
              <w:t>max</w:t>
            </w:r>
            <w:proofErr w:type="gramEnd"/>
            <w:r>
              <w:t>. 5mb</w:t>
            </w:r>
          </w:p>
        </w:tc>
      </w:tr>
      <w:tr w:rsidR="00361FA0">
        <w:trPr>
          <w:jc w:val="center"/>
        </w:trPr>
        <w:tc>
          <w:tcPr>
            <w:tcW w:w="2448" w:type="dxa"/>
          </w:tcPr>
          <w:p w:rsidR="00361FA0" w:rsidRDefault="00AC5E76" w:rsidP="00AA112B">
            <w:pPr>
              <w:pStyle w:val="SPIEbodytext"/>
            </w:pPr>
            <w:r>
              <w:t>File types accepted</w:t>
            </w:r>
          </w:p>
        </w:tc>
        <w:tc>
          <w:tcPr>
            <w:tcW w:w="3240" w:type="dxa"/>
          </w:tcPr>
          <w:p w:rsidR="00361FA0" w:rsidRDefault="00AC5E76" w:rsidP="00AA112B">
            <w:pPr>
              <w:pStyle w:val="SPIEbodytext"/>
            </w:pPr>
            <w:r>
              <w:t>.mpeg, .mov (Quicktime), .wmv (Windows Media Player)</w:t>
            </w:r>
          </w:p>
        </w:tc>
        <w:tc>
          <w:tcPr>
            <w:tcW w:w="2700" w:type="dxa"/>
          </w:tcPr>
          <w:p w:rsidR="00361FA0" w:rsidRDefault="00AC5E76" w:rsidP="00AA112B">
            <w:pPr>
              <w:pStyle w:val="SPIEbodytext"/>
            </w:pPr>
            <w:r>
              <w:t>.wav, .mp3</w:t>
            </w:r>
          </w:p>
        </w:tc>
      </w:tr>
    </w:tbl>
    <w:p w:rsidR="003268CF" w:rsidRDefault="007E4CF7" w:rsidP="00D5092F">
      <w:pPr>
        <w:pStyle w:val="StyleSPIEfigurecaption"/>
        <w:ind w:left="720" w:right="706"/>
      </w:pPr>
      <w:r>
        <w:br/>
      </w:r>
    </w:p>
    <w:p w:rsidR="00DD0758" w:rsidRPr="00312E78" w:rsidRDefault="00376189" w:rsidP="00376189">
      <w:pPr>
        <w:pStyle w:val="Heading1"/>
        <w:numPr>
          <w:numberingChange w:id="127" w:author="Amélie Zadra-Roy" w:date="2011-04-13T23:24:00Z" w:original="%1:6:0:."/>
        </w:numPr>
      </w:pPr>
      <w:r>
        <w:t>M</w:t>
      </w:r>
      <w:r w:rsidR="00DD0758" w:rsidRPr="00312E78">
        <w:t xml:space="preserve">athematical </w:t>
      </w:r>
      <w:r>
        <w:t>E</w:t>
      </w:r>
      <w:r w:rsidR="00DD0758" w:rsidRPr="00312E78">
        <w:t>quations</w:t>
      </w:r>
    </w:p>
    <w:p w:rsidR="00DD0758" w:rsidRDefault="00FC6B83" w:rsidP="00DD0758">
      <w:pPr>
        <w:pStyle w:val="SPIEbodytext"/>
      </w:pPr>
      <w:r>
        <w:t>Use common</w:t>
      </w:r>
      <w:r w:rsidR="00BD0B74">
        <w:t xml:space="preserve"> fonts like Times Roman</w:t>
      </w:r>
      <w:r>
        <w:t xml:space="preserve"> in your math equations. A</w:t>
      </w:r>
      <w:r w:rsidR="00DD0758">
        <w:t xml:space="preserve"> math reference in a paragraph sentence </w:t>
      </w:r>
      <w:r>
        <w:t>such as</w:t>
      </w:r>
      <w:r w:rsidR="00DD0758">
        <w:t xml:space="preserve"> </w:t>
      </w:r>
      <w:r w:rsidR="007E1D00" w:rsidRPr="00820166">
        <w:rPr>
          <w:position w:val="-24"/>
          <w:sz w:val="18"/>
          <w:szCs w:val="18"/>
        </w:rPr>
        <w:object w:dxaOrig="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30.65pt" o:ole="">
            <v:imagedata r:id="rId13" o:title=""/>
          </v:shape>
          <o:OLEObject Type="Embed" ProgID="Equation.3" ShapeID="_x0000_i1025" DrawAspect="Content" ObjectID="_1238099929" r:id="rId14"/>
        </w:object>
      </w:r>
      <w:proofErr w:type="gramStart"/>
      <w:r w:rsidR="00DD0758">
        <w:t xml:space="preserve">  is</w:t>
      </w:r>
      <w:proofErr w:type="gramEnd"/>
      <w:r w:rsidR="00DD0758">
        <w:t xml:space="preserve"> not numbered.  The steps of a mathematical argument can be numbered </w:t>
      </w:r>
      <w:r w:rsidR="00886D33">
        <w:t>using</w:t>
      </w:r>
      <w:r w:rsidR="00DD0758">
        <w:t xml:space="preserve"> a right-aligned tab for clarity, for example</w:t>
      </w:r>
    </w:p>
    <w:p w:rsidR="00DD0758" w:rsidRDefault="00DD0758" w:rsidP="00DD0758">
      <w:pPr>
        <w:pStyle w:val="SPIEbodytext"/>
        <w:tabs>
          <w:tab w:val="center" w:pos="4500"/>
          <w:tab w:val="right" w:pos="9540"/>
        </w:tabs>
      </w:pPr>
      <w:r>
        <w:tab/>
        <w:t xml:space="preserve">α = </w:t>
      </w:r>
      <w:r w:rsidRPr="0089069A">
        <w:rPr>
          <w:position w:val="-24"/>
        </w:rPr>
        <w:object w:dxaOrig="1520" w:dyaOrig="680">
          <v:shape id="_x0000_i1026" type="#_x0000_t75" style="width:75.85pt;height:33.7pt" o:ole="">
            <v:imagedata r:id="rId15" o:title=""/>
          </v:shape>
          <o:OLEObject Type="Embed" ProgID="Equation.3" ShapeID="_x0000_i1026" DrawAspect="Content" ObjectID="_1238099930" r:id="rId16"/>
        </w:object>
      </w:r>
      <w:r>
        <w:tab/>
        <w:t>(1)</w:t>
      </w:r>
    </w:p>
    <w:p w:rsidR="00DD0758" w:rsidRDefault="00DD0758" w:rsidP="00DD0758">
      <w:pPr>
        <w:pStyle w:val="SPIEbodytext"/>
        <w:tabs>
          <w:tab w:val="center" w:pos="4500"/>
          <w:tab w:val="right" w:pos="9540"/>
        </w:tabs>
      </w:pPr>
      <w:proofErr w:type="gramStart"/>
      <w:r>
        <w:t>and</w:t>
      </w:r>
      <w:proofErr w:type="gramEnd"/>
    </w:p>
    <w:p w:rsidR="00DD0758" w:rsidRDefault="00DD0758" w:rsidP="00DD0758">
      <w:pPr>
        <w:pStyle w:val="SPIEbodytext"/>
        <w:tabs>
          <w:tab w:val="center" w:pos="4500"/>
          <w:tab w:val="right" w:pos="9540"/>
        </w:tabs>
      </w:pPr>
      <w:r>
        <w:tab/>
      </w:r>
      <w:r w:rsidRPr="009D080E">
        <w:rPr>
          <w:i/>
        </w:rPr>
        <w:t>ρ</w:t>
      </w:r>
      <w:r>
        <w:t>=</w:t>
      </w:r>
      <w:r w:rsidRPr="00C57131">
        <w:rPr>
          <w:position w:val="-14"/>
        </w:rPr>
        <w:object w:dxaOrig="1100" w:dyaOrig="400">
          <v:shape id="_x0000_i1027" type="#_x0000_t75" style="width:54.4pt;height:19.9pt" o:ole="">
            <v:imagedata r:id="rId17" o:title=""/>
          </v:shape>
          <o:OLEObject Type="Embed" ProgID="Equation.3" ShapeID="_x0000_i1027" DrawAspect="Content" ObjectID="_1238099931" r:id="rId18"/>
        </w:object>
      </w:r>
      <w:r w:rsidR="00CD3464">
        <w:t>.</w:t>
      </w:r>
      <w:r>
        <w:tab/>
        <w:t>(2)</w:t>
      </w:r>
    </w:p>
    <w:p w:rsidR="003268CF" w:rsidRDefault="003268CF" w:rsidP="00DD0758">
      <w:pPr>
        <w:pStyle w:val="SPIEbodytext"/>
        <w:tabs>
          <w:tab w:val="center" w:pos="4500"/>
          <w:tab w:val="right" w:pos="9540"/>
        </w:tabs>
      </w:pPr>
    </w:p>
    <w:p w:rsidR="003268CF" w:rsidRDefault="003268CF" w:rsidP="00DD0758">
      <w:pPr>
        <w:pStyle w:val="SPIEbodytext"/>
        <w:tabs>
          <w:tab w:val="center" w:pos="4500"/>
          <w:tab w:val="right" w:pos="9540"/>
        </w:tabs>
      </w:pPr>
    </w:p>
    <w:p w:rsidR="00AD7DDC" w:rsidRPr="00312E78" w:rsidRDefault="002A07C8" w:rsidP="00DA775F">
      <w:pPr>
        <w:pStyle w:val="Heading1"/>
        <w:numPr>
          <w:numberingChange w:id="128" w:author="Amélie Zadra-Roy" w:date="2011-04-13T23:24:00Z" w:original="%1:7:0:."/>
        </w:numPr>
      </w:pPr>
      <w:r w:rsidRPr="00312E78">
        <w:t>using</w:t>
      </w:r>
      <w:r w:rsidR="00AD7DDC" w:rsidRPr="00312E78">
        <w:t xml:space="preserve"> </w:t>
      </w:r>
      <w:r w:rsidR="0062393F" w:rsidRPr="00312E78">
        <w:t>THIS TEMPLATE AND ITS A</w:t>
      </w:r>
      <w:r w:rsidRPr="00312E78">
        <w:t>utomatic formatting</w:t>
      </w:r>
    </w:p>
    <w:p w:rsidR="0062393F" w:rsidRDefault="0062393F" w:rsidP="0062393F">
      <w:pPr>
        <w:pStyle w:val="SPIEbodytext"/>
      </w:pPr>
      <w:r>
        <w:t>This document template</w:t>
      </w:r>
      <w:r w:rsidR="00F948B1">
        <w:t xml:space="preserve"> and more information is available on SPIE.org:</w:t>
      </w:r>
      <w:r>
        <w:t xml:space="preserve"> </w:t>
      </w:r>
    </w:p>
    <w:p w:rsidR="0062393F" w:rsidRPr="0057549B" w:rsidRDefault="00E56894" w:rsidP="0062393F">
      <w:pPr>
        <w:pStyle w:val="SPIEbodytext"/>
      </w:pPr>
      <w:hyperlink r:id="rId19" w:history="1">
        <w:r w:rsidR="00F948B1" w:rsidRPr="006D2BFE">
          <w:rPr>
            <w:rStyle w:val="Hyperlink"/>
          </w:rPr>
          <w:t>http://spie.org/x14101.xml</w:t>
        </w:r>
      </w:hyperlink>
      <w:r w:rsidR="00F948B1">
        <w:t xml:space="preserve"> </w:t>
      </w:r>
      <w:r w:rsidR="0062393F">
        <w:t xml:space="preserve">or by </w:t>
      </w:r>
      <w:proofErr w:type="gramStart"/>
      <w:r w:rsidR="0062393F">
        <w:t xml:space="preserve">emailing  </w:t>
      </w:r>
      <w:proofErr w:type="gramEnd"/>
      <w:r>
        <w:fldChar w:fldCharType="begin"/>
      </w:r>
      <w:r w:rsidR="00925763">
        <w:instrText xml:space="preserve"> HYPERLINK "mailto:</w:instrText>
      </w:r>
      <w:r w:rsidR="00925763" w:rsidRPr="00925763">
        <w:instrText>author_help@spie.org</w:instrText>
      </w:r>
      <w:r w:rsidR="00925763">
        <w:instrText xml:space="preserve">" </w:instrText>
      </w:r>
      <w:r>
        <w:fldChar w:fldCharType="separate"/>
      </w:r>
      <w:r w:rsidR="00925763" w:rsidRPr="00A24EAA">
        <w:rPr>
          <w:rStyle w:val="Hyperlink"/>
        </w:rPr>
        <w:t>author_help@spie.org</w:t>
      </w:r>
      <w:r>
        <w:fldChar w:fldCharType="end"/>
      </w:r>
      <w:r w:rsidR="00925763">
        <w:t xml:space="preserve"> </w:t>
      </w:r>
    </w:p>
    <w:p w:rsidR="0062393F" w:rsidRDefault="0062393F" w:rsidP="0062393F">
      <w:pPr>
        <w:pStyle w:val="SPIEbodytext"/>
      </w:pPr>
    </w:p>
    <w:p w:rsidR="000D2EB7" w:rsidRPr="00312E78" w:rsidRDefault="00DB382F" w:rsidP="00BE133D">
      <w:pPr>
        <w:pStyle w:val="Heading2"/>
        <w:numPr>
          <w:numberingChange w:id="129" w:author="Amélie Zadra-Roy" w:date="2011-04-13T23:24:00Z" w:original="%1:7:0:.%2:1:0:"/>
        </w:numPr>
      </w:pPr>
      <w:r>
        <w:t>View the pre-formatted</w:t>
      </w:r>
      <w:r w:rsidR="00FE4D03">
        <w:t xml:space="preserve"> styles </w:t>
      </w:r>
    </w:p>
    <w:p w:rsidR="000A1FAF" w:rsidRDefault="00EB3B29" w:rsidP="00EB3B29">
      <w:pPr>
        <w:pStyle w:val="SPIEbodytext"/>
      </w:pPr>
      <w:r>
        <w:t xml:space="preserve">To </w:t>
      </w:r>
      <w:r w:rsidR="00DB382F">
        <w:t>see</w:t>
      </w:r>
      <w:r>
        <w:t xml:space="preserve"> the formats </w:t>
      </w:r>
      <w:r w:rsidR="00DB382F">
        <w:t>available</w:t>
      </w:r>
      <w:r>
        <w:t xml:space="preserve"> </w:t>
      </w:r>
      <w:r w:rsidR="00FE4D03">
        <w:t>with</w:t>
      </w:r>
      <w:r>
        <w:t xml:space="preserve"> this manuscript,</w:t>
      </w:r>
      <w:r w:rsidR="00FE4D03">
        <w:t xml:space="preserve"> go to the Format menu and choose "Styles and Formatting". </w:t>
      </w:r>
      <w:r>
        <w:t xml:space="preserve">To view which style is being used in any part of this document, place your cursor on the line and look in the Styles and Formatting display. </w:t>
      </w:r>
    </w:p>
    <w:p w:rsidR="007612CA" w:rsidRDefault="007612CA" w:rsidP="00EB3B29">
      <w:pPr>
        <w:pStyle w:val="SPIEbodytext"/>
      </w:pPr>
    </w:p>
    <w:p w:rsidR="00A07E79" w:rsidRDefault="00A07E79" w:rsidP="00BE133D">
      <w:pPr>
        <w:pStyle w:val="Heading2"/>
        <w:numPr>
          <w:numberingChange w:id="130" w:author="Amélie Zadra-Roy" w:date="2011-04-13T23:24:00Z" w:original="%1:7:0:.%2:2:0:"/>
        </w:numPr>
      </w:pPr>
      <w:r>
        <w:t>Using SPIE styles</w:t>
      </w:r>
    </w:p>
    <w:p w:rsidR="00EB3B29" w:rsidRDefault="00EB3B29" w:rsidP="00EB3B29">
      <w:pPr>
        <w:pStyle w:val="SPIEbodytext"/>
      </w:pPr>
      <w:r>
        <w:t>To</w:t>
      </w:r>
      <w:r w:rsidR="00AD7DDC">
        <w:t xml:space="preserve"> use this template in Microsoft Word: </w:t>
      </w:r>
      <w:r w:rsidR="00D15DB6">
        <w:t>open</w:t>
      </w:r>
      <w:r>
        <w:t xml:space="preserve"> th</w:t>
      </w:r>
      <w:r w:rsidR="00870B98">
        <w:t>is</w:t>
      </w:r>
      <w:r>
        <w:t xml:space="preserve"> file</w:t>
      </w:r>
      <w:r w:rsidR="00D15DB6">
        <w:t xml:space="preserve"> and save it to a new file name</w:t>
      </w:r>
      <w:r w:rsidR="00870B98">
        <w:t xml:space="preserve">. </w:t>
      </w:r>
      <w:proofErr w:type="gramStart"/>
      <w:r w:rsidR="007E4CF7">
        <w:t>Type over</w:t>
      </w:r>
      <w:r w:rsidR="00D15DB6">
        <w:t xml:space="preserve"> the existing </w:t>
      </w:r>
      <w:r w:rsidR="00870B98">
        <w:t>text</w:t>
      </w:r>
      <w:r w:rsidR="00D15DB6">
        <w:t xml:space="preserve"> with</w:t>
      </w:r>
      <w:r>
        <w:t xml:space="preserve"> your paper</w:t>
      </w:r>
      <w:r w:rsidR="002B61BF">
        <w:t>.</w:t>
      </w:r>
      <w:proofErr w:type="gramEnd"/>
      <w:r w:rsidR="002B61BF">
        <w:t xml:space="preserve"> </w:t>
      </w:r>
      <w:r w:rsidR="00D15DB6">
        <w:t xml:space="preserve">Alternately, you can delete all text, and </w:t>
      </w:r>
      <w:r>
        <w:t>select the</w:t>
      </w:r>
      <w:r w:rsidR="00A032EC">
        <w:t xml:space="preserve"> SPIE</w:t>
      </w:r>
      <w:r>
        <w:t xml:space="preserve"> style for each paragraph from the Styles and Formatting menu.</w:t>
      </w:r>
    </w:p>
    <w:p w:rsidR="00645DE7" w:rsidRPr="00312E78" w:rsidRDefault="00645DE7" w:rsidP="00BE133D">
      <w:pPr>
        <w:pStyle w:val="Heading2"/>
        <w:numPr>
          <w:numberingChange w:id="131" w:author="Amélie Zadra-Roy" w:date="2011-04-13T23:24:00Z" w:original="%1:7:0:.%2:3:0:"/>
        </w:numPr>
      </w:pPr>
      <w:r w:rsidRPr="00312E78">
        <w:t>Notes on SPIE styles</w:t>
      </w:r>
    </w:p>
    <w:p w:rsidR="00645DE7" w:rsidRDefault="00645DE7" w:rsidP="00645DE7">
      <w:pPr>
        <w:pStyle w:val="SPIEbodytext"/>
      </w:pPr>
      <w:r>
        <w:t>The styles listed in Table 2 automatically add extra spacing before and/or after paragraphs: SPIE title, SPIE authors-affiliations, SPIE</w:t>
      </w:r>
      <w:r w:rsidR="00870B98">
        <w:t xml:space="preserve"> section heading,</w:t>
      </w:r>
      <w:r>
        <w:t xml:space="preserve"> SPIE subsection heading</w:t>
      </w:r>
      <w:r w:rsidR="00870B98">
        <w:t>, and SPIE body text</w:t>
      </w:r>
      <w:r>
        <w:t>.</w:t>
      </w:r>
      <w:r w:rsidR="00F44100">
        <w:t xml:space="preserve">  </w:t>
      </w:r>
      <w:r w:rsidR="00540271">
        <w:t xml:space="preserve">The 1.1 Heading 2 style automatically goes into the body text style after one </w:t>
      </w:r>
      <w:r w:rsidR="00BD0B74">
        <w:t>paragraph</w:t>
      </w:r>
      <w:r w:rsidR="00540271">
        <w:t xml:space="preserve"> return.</w:t>
      </w:r>
    </w:p>
    <w:p w:rsidR="00BC6BE6" w:rsidRPr="006F2AFA" w:rsidRDefault="00BC6BE6" w:rsidP="002A07C8">
      <w:pPr>
        <w:pStyle w:val="SPIEreferences"/>
      </w:pPr>
      <w:r w:rsidRPr="006F2AFA">
        <w:t>References</w:t>
      </w:r>
    </w:p>
    <w:p w:rsidR="004E1F48" w:rsidRPr="004E1F48" w:rsidRDefault="004E1F48" w:rsidP="004E1F48">
      <w:pPr>
        <w:pStyle w:val="SPIEreferencelisting"/>
        <w:numPr>
          <w:numberingChange w:id="132" w:author="Amélie Zadra-Roy" w:date="2011-04-13T23:24:00Z" w:original="[%1:1:0:]"/>
        </w:numPr>
        <w:rPr>
          <w:rStyle w:val="body31"/>
          <w:b/>
          <w:caps/>
        </w:rPr>
      </w:pPr>
      <w:r w:rsidRPr="004E1F48">
        <w:rPr>
          <w:rStyle w:val="body31"/>
          <w:rFonts w:ascii="Times New Roman" w:hAnsi="Times New Roman"/>
          <w:color w:val="auto"/>
          <w:sz w:val="20"/>
        </w:rPr>
        <w:t>Booth, N. and Smith, A. S., [Infrared Detectors], Goodwin House Publishers, New York &amp; Boston, 241-248 (1997).</w:t>
      </w:r>
    </w:p>
    <w:p w:rsidR="004E1F48" w:rsidRPr="00A22B7A" w:rsidRDefault="004E1F48" w:rsidP="004E1F48">
      <w:pPr>
        <w:pStyle w:val="SPIEreferencelisting"/>
        <w:numPr>
          <w:numberingChange w:id="133" w:author="Amélie Zadra-Roy" w:date="2011-04-13T23:24:00Z" w:original="[%1:2:0:]"/>
        </w:numPr>
        <w:rPr>
          <w:rStyle w:val="body31"/>
        </w:rPr>
      </w:pPr>
      <w:r w:rsidRPr="004E1F48">
        <w:rPr>
          <w:rStyle w:val="body31"/>
          <w:rFonts w:ascii="Times New Roman" w:hAnsi="Times New Roman"/>
          <w:color w:val="auto"/>
          <w:sz w:val="20"/>
        </w:rPr>
        <w:t>Davis, A., R., Bush, C., Harvey, J. C. and F</w:t>
      </w:r>
      <w:r w:rsidR="008254BD">
        <w:rPr>
          <w:rStyle w:val="body31"/>
          <w:rFonts w:ascii="Times New Roman" w:hAnsi="Times New Roman"/>
          <w:color w:val="auto"/>
          <w:sz w:val="20"/>
        </w:rPr>
        <w:t>oley, M. F.</w:t>
      </w:r>
      <w:r w:rsidRPr="00A22B7A">
        <w:rPr>
          <w:rStyle w:val="body31"/>
          <w:rFonts w:ascii="Times New Roman" w:hAnsi="Times New Roman"/>
          <w:color w:val="auto"/>
          <w:sz w:val="20"/>
        </w:rPr>
        <w:t>, "Fresnel lenses in rear projection displays," SID Int. Symp. Digest Tech. Papers 32(1), 934-937 (2001). </w:t>
      </w:r>
    </w:p>
    <w:p w:rsidR="004E1F48" w:rsidRPr="00A22B7A" w:rsidRDefault="004E1F48" w:rsidP="004E1F48">
      <w:pPr>
        <w:pStyle w:val="SPIEreferencelisting"/>
        <w:numPr>
          <w:numberingChange w:id="134" w:author="Amélie Zadra-Roy" w:date="2011-04-13T23:24:00Z" w:original="[%1:3:0:]"/>
        </w:numPr>
        <w:rPr>
          <w:rStyle w:val="body31"/>
        </w:rPr>
      </w:pPr>
      <w:r w:rsidRPr="00A22B7A">
        <w:rPr>
          <w:rStyle w:val="body31"/>
          <w:rFonts w:ascii="Times New Roman" w:hAnsi="Times New Roman"/>
          <w:color w:val="auto"/>
          <w:sz w:val="20"/>
        </w:rPr>
        <w:t>Van Derlofske, J. F., "Computer modeling of LED light pipe systems for uniform display illumination," Proc. SPIE 4445, 119-129 (2001).</w:t>
      </w:r>
    </w:p>
    <w:p w:rsidR="00865E20" w:rsidRDefault="004E1F48" w:rsidP="00865E20">
      <w:pPr>
        <w:pStyle w:val="SPIEreferencelisting"/>
        <w:numPr>
          <w:numberingChange w:id="135" w:author="Amélie Zadra-Roy" w:date="2011-04-13T23:24:00Z" w:original="[%1:4:0:]"/>
        </w:numPr>
      </w:pPr>
      <w:r w:rsidRPr="00A22B7A">
        <w:t>C. Jones</w:t>
      </w:r>
      <w:r w:rsidR="00EB7D91" w:rsidRPr="00A22B7A">
        <w:t xml:space="preserve">, Director, Miscellaneous </w:t>
      </w:r>
      <w:r w:rsidR="00733D0E">
        <w:t xml:space="preserve">Optics </w:t>
      </w:r>
      <w:r w:rsidR="00EB7D91" w:rsidRPr="00A22B7A">
        <w:t>Corporation,</w:t>
      </w:r>
      <w:r w:rsidR="00733D0E">
        <w:t xml:space="preserve"> interview</w:t>
      </w:r>
      <w:r w:rsidR="00EB7D91" w:rsidRPr="00A22B7A">
        <w:t xml:space="preserve">, Sept. </w:t>
      </w:r>
      <w:r w:rsidR="00733D0E">
        <w:t xml:space="preserve">23, </w:t>
      </w:r>
      <w:r w:rsidR="00EB7D91" w:rsidRPr="00A22B7A">
        <w:t>2008.</w:t>
      </w:r>
      <w:r w:rsidR="00E31880" w:rsidRPr="00A22B7A">
        <w:t xml:space="preserve"> </w:t>
      </w:r>
    </w:p>
    <w:p w:rsidR="00FC531F" w:rsidRDefault="00E56894" w:rsidP="00FC531F">
      <w:pPr>
        <w:pStyle w:val="SPIEreferencelisting"/>
        <w:numPr>
          <w:numberingChange w:id="136" w:author="Amélie Zadra-Roy" w:date="2011-04-13T23:24:00Z" w:original="[%1:5:0:]"/>
        </w:numPr>
      </w:pPr>
      <w:hyperlink r:id="rId20" w:history="1">
        <w:r w:rsidR="00FC531F" w:rsidRPr="002513B6">
          <w:rPr>
            <w:rStyle w:val="Hyperlink"/>
          </w:rPr>
          <w:t>www.optics4yurresearch.com/7752.html</w:t>
        </w:r>
      </w:hyperlink>
      <w:r w:rsidR="00FC531F">
        <w:t xml:space="preserve"> </w:t>
      </w:r>
    </w:p>
    <w:p w:rsidR="009052BC" w:rsidRPr="00F11915" w:rsidRDefault="00FC531F" w:rsidP="00F11915">
      <w:pPr>
        <w:pStyle w:val="SPIEreferences"/>
        <w:rPr>
          <w:rStyle w:val="body31"/>
          <w:b w:val="0"/>
          <w:caps w:val="0"/>
        </w:rPr>
      </w:pPr>
      <w:r w:rsidRPr="00F11915">
        <w:rPr>
          <w:rStyle w:val="body31"/>
          <w:rFonts w:ascii="Times New Roman" w:hAnsi="Times New Roman"/>
          <w:color w:val="auto"/>
          <w:sz w:val="22"/>
        </w:rPr>
        <w:t>reference linking</w:t>
      </w:r>
    </w:p>
    <w:p w:rsidR="00EA7B21" w:rsidRDefault="00EA7B21" w:rsidP="00EA7B21">
      <w:pPr>
        <w:pStyle w:val="SPIEabstractbodytext"/>
        <w:rPr>
          <w:szCs w:val="20"/>
        </w:rPr>
      </w:pPr>
      <w:r w:rsidRPr="00EA7B21">
        <w:rPr>
          <w:szCs w:val="20"/>
        </w:rPr>
        <w:t>SPIE is able to display the references section of your paper in the SPIE Digital Library, complete with links to referenced journal articles, proceedings papers, and books, when available. This added feature will bring more readers to your paper and improve the usefulness of the SPIE Digital Library for all</w:t>
      </w:r>
      <w:r>
        <w:rPr>
          <w:szCs w:val="20"/>
        </w:rPr>
        <w:t xml:space="preserve"> </w:t>
      </w:r>
      <w:r w:rsidRPr="00EA7B21">
        <w:rPr>
          <w:szCs w:val="20"/>
        </w:rPr>
        <w:t>researchers.</w:t>
      </w:r>
    </w:p>
    <w:p w:rsidR="00EA7B21" w:rsidRDefault="00EA7B21" w:rsidP="00EA7B21">
      <w:pPr>
        <w:pStyle w:val="SPIEabstractbodytext"/>
        <w:rPr>
          <w:szCs w:val="20"/>
        </w:rPr>
      </w:pPr>
      <w:r w:rsidRPr="00EA7B21">
        <w:rPr>
          <w:szCs w:val="20"/>
        </w:rPr>
        <w:t xml:space="preserve">Denote reference citations within the text of your paper by means of a superscript number. List references at the end of the paper in numerical order, and enclose the reference number in square brackets. Include the following information (as applicable). </w:t>
      </w:r>
    </w:p>
    <w:p w:rsidR="009052BC" w:rsidRPr="00262961" w:rsidRDefault="00FC531F" w:rsidP="00EA7B21">
      <w:pPr>
        <w:pStyle w:val="SPIEabstractbodytext"/>
        <w:rPr>
          <w:szCs w:val="20"/>
        </w:rPr>
      </w:pPr>
      <w:r>
        <w:rPr>
          <w:szCs w:val="20"/>
        </w:rPr>
        <w:t>If you use this formatting,</w:t>
      </w:r>
      <w:r w:rsidR="009052BC">
        <w:rPr>
          <w:szCs w:val="20"/>
        </w:rPr>
        <w:t xml:space="preserve"> </w:t>
      </w:r>
      <w:r>
        <w:rPr>
          <w:szCs w:val="20"/>
        </w:rPr>
        <w:t xml:space="preserve">your references </w:t>
      </w:r>
      <w:r w:rsidR="009052BC">
        <w:rPr>
          <w:szCs w:val="20"/>
        </w:rPr>
        <w:t xml:space="preserve">will link your manuscript </w:t>
      </w:r>
      <w:r w:rsidR="009052BC" w:rsidRPr="00262961">
        <w:rPr>
          <w:szCs w:val="20"/>
        </w:rPr>
        <w:t>to other research papers</w:t>
      </w:r>
      <w:r w:rsidR="009052BC">
        <w:rPr>
          <w:szCs w:val="20"/>
        </w:rPr>
        <w:t xml:space="preserve"> that are in the CrossRef system</w:t>
      </w:r>
      <w:r w:rsidR="009052BC" w:rsidRPr="00262961">
        <w:rPr>
          <w:szCs w:val="20"/>
        </w:rPr>
        <w:t>.</w:t>
      </w:r>
      <w:r w:rsidR="009052BC">
        <w:rPr>
          <w:szCs w:val="20"/>
        </w:rPr>
        <w:t xml:space="preserve"> E</w:t>
      </w:r>
      <w:r w:rsidR="009052BC" w:rsidRPr="00262961">
        <w:rPr>
          <w:szCs w:val="20"/>
        </w:rPr>
        <w:t>xact punctuation is required for the automated linking</w:t>
      </w:r>
      <w:r w:rsidR="009052BC">
        <w:rPr>
          <w:szCs w:val="20"/>
        </w:rPr>
        <w:t xml:space="preserve"> to be successful</w:t>
      </w:r>
      <w:r w:rsidR="009052BC" w:rsidRPr="00262961">
        <w:rPr>
          <w:szCs w:val="20"/>
        </w:rPr>
        <w:t>.</w:t>
      </w:r>
      <w:r w:rsidR="009052BC">
        <w:rPr>
          <w:szCs w:val="20"/>
        </w:rPr>
        <w:t xml:space="preserve"> </w:t>
      </w:r>
    </w:p>
    <w:p w:rsidR="009052BC" w:rsidRPr="00262961" w:rsidRDefault="009052BC" w:rsidP="009052BC">
      <w:pPr>
        <w:shd w:val="clear" w:color="auto" w:fill="FFFFFF"/>
        <w:spacing w:after="150" w:line="240" w:lineRule="atLeast"/>
        <w:ind w:left="1890" w:right="526" w:hanging="1890"/>
        <w:rPr>
          <w:sz w:val="20"/>
          <w:szCs w:val="20"/>
        </w:rPr>
      </w:pPr>
      <w:proofErr w:type="gramStart"/>
      <w:r w:rsidRPr="00A22B7A">
        <w:rPr>
          <w:rStyle w:val="body31"/>
          <w:rFonts w:ascii="Times New Roman" w:hAnsi="Times New Roman"/>
          <w:color w:val="auto"/>
          <w:sz w:val="20"/>
          <w:szCs w:val="20"/>
        </w:rPr>
        <w:t>book</w:t>
      </w:r>
      <w:proofErr w:type="gramEnd"/>
      <w:r w:rsidRPr="00A22B7A">
        <w:rPr>
          <w:rStyle w:val="body31"/>
          <w:rFonts w:ascii="Times New Roman" w:hAnsi="Times New Roman"/>
          <w:color w:val="auto"/>
          <w:sz w:val="20"/>
          <w:szCs w:val="20"/>
        </w:rPr>
        <w:t>:</w:t>
      </w:r>
      <w:r>
        <w:rPr>
          <w:rStyle w:val="body31"/>
          <w:rFonts w:ascii="Times New Roman" w:hAnsi="Times New Roman"/>
          <w:color w:val="auto"/>
          <w:sz w:val="20"/>
          <w:szCs w:val="20"/>
        </w:rPr>
        <w:tab/>
      </w:r>
      <w:r w:rsidRPr="00262961">
        <w:rPr>
          <w:rStyle w:val="body31"/>
          <w:rFonts w:ascii="Times New Roman" w:hAnsi="Times New Roman"/>
          <w:color w:val="auto"/>
          <w:sz w:val="20"/>
          <w:szCs w:val="20"/>
        </w:rPr>
        <w:t xml:space="preserve">[1] Booth, N. and Smith, A. S., [Infrared Detectors], Goodwin House Publishers, New York &amp; Boston, 241-248 (1997). </w:t>
      </w:r>
    </w:p>
    <w:p w:rsidR="009052BC" w:rsidRPr="00262961" w:rsidRDefault="009052BC" w:rsidP="009052BC">
      <w:pPr>
        <w:spacing w:before="100" w:beforeAutospacing="1" w:after="100" w:afterAutospacing="1"/>
        <w:ind w:left="1890" w:right="526" w:hanging="1890"/>
        <w:rPr>
          <w:sz w:val="20"/>
          <w:szCs w:val="20"/>
        </w:rPr>
      </w:pPr>
      <w:proofErr w:type="gramStart"/>
      <w:r w:rsidRPr="00262961">
        <w:rPr>
          <w:rStyle w:val="Strong"/>
          <w:b w:val="0"/>
          <w:sz w:val="20"/>
          <w:szCs w:val="20"/>
        </w:rPr>
        <w:t>journal</w:t>
      </w:r>
      <w:proofErr w:type="gramEnd"/>
      <w:r w:rsidRPr="00262961">
        <w:rPr>
          <w:rStyle w:val="Strong"/>
          <w:b w:val="0"/>
          <w:sz w:val="20"/>
          <w:szCs w:val="20"/>
        </w:rPr>
        <w:t xml:space="preserve"> paper:</w:t>
      </w:r>
      <w:r w:rsidRPr="00262961">
        <w:rPr>
          <w:rStyle w:val="body31"/>
          <w:rFonts w:ascii="Times New Roman" w:hAnsi="Times New Roman"/>
          <w:color w:val="auto"/>
          <w:sz w:val="20"/>
          <w:szCs w:val="20"/>
        </w:rPr>
        <w:t xml:space="preserve">  </w:t>
      </w:r>
      <w:r w:rsidRPr="00262961">
        <w:rPr>
          <w:rStyle w:val="body31"/>
          <w:rFonts w:ascii="Times New Roman" w:hAnsi="Times New Roman"/>
          <w:color w:val="auto"/>
          <w:sz w:val="20"/>
          <w:szCs w:val="20"/>
        </w:rPr>
        <w:tab/>
        <w:t>[2] Davis, A., R., Bush, C., Harvey, J. C. and Foley, M. F. , "Fresnel lenses in rear projection displays," SID Int. Symp. Digest Tech. Papers 32(1), 934-937 (2001). </w:t>
      </w:r>
    </w:p>
    <w:p w:rsidR="009052BC" w:rsidRDefault="009052BC" w:rsidP="009052BC">
      <w:pPr>
        <w:spacing w:before="100" w:beforeAutospacing="1" w:after="100" w:afterAutospacing="1"/>
        <w:ind w:left="1890" w:right="526" w:hanging="1890"/>
        <w:rPr>
          <w:rFonts w:ascii="Verdana" w:hAnsi="Verdana"/>
          <w:color w:val="000000"/>
          <w:sz w:val="17"/>
          <w:szCs w:val="17"/>
        </w:rPr>
      </w:pPr>
      <w:proofErr w:type="gramStart"/>
      <w:r w:rsidRPr="00262961">
        <w:rPr>
          <w:rStyle w:val="Strong"/>
          <w:b w:val="0"/>
          <w:sz w:val="20"/>
          <w:szCs w:val="20"/>
        </w:rPr>
        <w:t>proceedings</w:t>
      </w:r>
      <w:proofErr w:type="gramEnd"/>
      <w:r w:rsidRPr="00262961">
        <w:rPr>
          <w:rStyle w:val="Strong"/>
          <w:b w:val="0"/>
          <w:sz w:val="20"/>
          <w:szCs w:val="20"/>
        </w:rPr>
        <w:t xml:space="preserve"> paper:</w:t>
      </w:r>
      <w:r w:rsidRPr="00262961">
        <w:rPr>
          <w:rStyle w:val="Strong"/>
          <w:sz w:val="20"/>
          <w:szCs w:val="20"/>
        </w:rPr>
        <w:t xml:space="preserve">   </w:t>
      </w:r>
      <w:r w:rsidRPr="00262961">
        <w:rPr>
          <w:rStyle w:val="Strong"/>
          <w:sz w:val="20"/>
          <w:szCs w:val="20"/>
        </w:rPr>
        <w:tab/>
      </w:r>
      <w:r w:rsidRPr="00262961">
        <w:rPr>
          <w:rStyle w:val="body31"/>
          <w:rFonts w:ascii="Times New Roman" w:hAnsi="Times New Roman"/>
          <w:color w:val="auto"/>
          <w:sz w:val="20"/>
          <w:szCs w:val="20"/>
        </w:rPr>
        <w:t xml:space="preserve">[3] Van Derlofske, J. F., "Computer modeling of LED light pipe systems for uniform display illumination," Proc. SPIE 4445, 119-129 (2001). </w:t>
      </w:r>
    </w:p>
    <w:p w:rsidR="00250330" w:rsidRPr="00250330" w:rsidRDefault="00250330" w:rsidP="00250330">
      <w:pPr>
        <w:numPr>
          <w:ilvl w:val="0"/>
          <w:numId w:val="7"/>
          <w:numberingChange w:id="137" w:author="Amélie Zadra-Roy" w:date="2011-04-13T23:24:00Z" w:original=""/>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book:</w:t>
      </w:r>
      <w:r w:rsidRPr="00250330">
        <w:rPr>
          <w:rFonts w:ascii="Verdana" w:hAnsi="Verdana"/>
          <w:color w:val="000000"/>
          <w:sz w:val="18"/>
          <w:szCs w:val="18"/>
        </w:rPr>
        <w:t xml:space="preserve"> authors (last name first, then initials), [book title], publisher, city, page or chapter numbers (year).  </w:t>
      </w:r>
    </w:p>
    <w:p w:rsidR="00250330" w:rsidRPr="00250330" w:rsidRDefault="00250330" w:rsidP="00250330">
      <w:pPr>
        <w:shd w:val="clear" w:color="auto" w:fill="FFFFFF"/>
        <w:spacing w:after="167" w:line="268" w:lineRule="atLeast"/>
        <w:rPr>
          <w:rFonts w:ascii="Verdana" w:hAnsi="Verdana"/>
          <w:color w:val="000000"/>
          <w:sz w:val="18"/>
          <w:szCs w:val="18"/>
        </w:rPr>
      </w:pPr>
      <w:r w:rsidRPr="00250330">
        <w:rPr>
          <w:rFonts w:ascii="Verdana" w:hAnsi="Verdana"/>
          <w:color w:val="000000"/>
          <w:sz w:val="18"/>
          <w:szCs w:val="18"/>
        </w:rPr>
        <w:t xml:space="preserve">[1] Booth, N. and Smith, A. S., [Infrared Detectors], Goodwin House Publishers, New York &amp; Boston, 241-248 (1997). </w:t>
      </w:r>
    </w:p>
    <w:p w:rsidR="00250330" w:rsidRPr="00250330" w:rsidRDefault="00250330" w:rsidP="00250330">
      <w:pPr>
        <w:numPr>
          <w:ilvl w:val="0"/>
          <w:numId w:val="8"/>
          <w:numberingChange w:id="138" w:author="Amélie Zadra-Roy" w:date="2011-04-13T23:24:00Z" w:original=""/>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journal paper:</w:t>
      </w:r>
      <w:r w:rsidRPr="00250330">
        <w:rPr>
          <w:rFonts w:ascii="Verdana" w:hAnsi="Verdana"/>
          <w:color w:val="000000"/>
          <w:sz w:val="18"/>
          <w:szCs w:val="18"/>
        </w:rPr>
        <w:t xml:space="preserve"> authors (last name first, then initials), "paper title" (in quotes), journal abbreviation, volume </w:t>
      </w:r>
      <w:proofErr w:type="gramStart"/>
      <w:r w:rsidRPr="00250330">
        <w:rPr>
          <w:rFonts w:ascii="Verdana" w:hAnsi="Verdana"/>
          <w:color w:val="000000"/>
          <w:sz w:val="18"/>
          <w:szCs w:val="18"/>
        </w:rPr>
        <w:t>number(</w:t>
      </w:r>
      <w:proofErr w:type="gramEnd"/>
      <w:r w:rsidRPr="00250330">
        <w:rPr>
          <w:rFonts w:ascii="Verdana" w:hAnsi="Verdana"/>
          <w:color w:val="000000"/>
          <w:sz w:val="18"/>
          <w:szCs w:val="18"/>
        </w:rPr>
        <w:t>issue), page numbers (year). </w:t>
      </w:r>
      <w:r w:rsidRPr="00250330">
        <w:rPr>
          <w:rFonts w:ascii="Verdana" w:hAnsi="Verdana"/>
          <w:color w:val="000000"/>
          <w:sz w:val="18"/>
          <w:szCs w:val="18"/>
        </w:rPr>
        <w:br/>
      </w:r>
      <w:r w:rsidRPr="00250330">
        <w:rPr>
          <w:rFonts w:ascii="Verdana" w:hAnsi="Verdana"/>
          <w:color w:val="000000"/>
          <w:sz w:val="18"/>
          <w:szCs w:val="18"/>
        </w:rPr>
        <w:br/>
        <w:t>[2] Davis, A., R., Bush, C., Harvey, J. C. and Foley, M. F</w:t>
      </w:r>
      <w:proofErr w:type="gramStart"/>
      <w:r w:rsidRPr="00250330">
        <w:rPr>
          <w:rFonts w:ascii="Verdana" w:hAnsi="Verdana"/>
          <w:color w:val="000000"/>
          <w:sz w:val="18"/>
          <w:szCs w:val="18"/>
        </w:rPr>
        <w:t>. ,</w:t>
      </w:r>
      <w:proofErr w:type="gramEnd"/>
      <w:r w:rsidRPr="00250330">
        <w:rPr>
          <w:rFonts w:ascii="Verdana" w:hAnsi="Verdana"/>
          <w:color w:val="000000"/>
          <w:sz w:val="18"/>
          <w:szCs w:val="18"/>
        </w:rPr>
        <w:t xml:space="preserve"> "Fresnel lenses in rear projection displays," SID Int. </w:t>
      </w:r>
      <w:proofErr w:type="spellStart"/>
      <w:r w:rsidRPr="00250330">
        <w:rPr>
          <w:rFonts w:ascii="Verdana" w:hAnsi="Verdana"/>
          <w:color w:val="000000"/>
          <w:sz w:val="18"/>
          <w:szCs w:val="18"/>
        </w:rPr>
        <w:t>Symp</w:t>
      </w:r>
      <w:proofErr w:type="spellEnd"/>
      <w:r w:rsidRPr="00250330">
        <w:rPr>
          <w:rFonts w:ascii="Verdana" w:hAnsi="Verdana"/>
          <w:color w:val="000000"/>
          <w:sz w:val="18"/>
          <w:szCs w:val="18"/>
        </w:rPr>
        <w:t>. Digest Tech. Papers 32(1), 934-937 (2001). </w:t>
      </w:r>
    </w:p>
    <w:p w:rsidR="00250330" w:rsidRPr="00250330" w:rsidRDefault="00250330" w:rsidP="00250330">
      <w:pPr>
        <w:numPr>
          <w:ilvl w:val="0"/>
          <w:numId w:val="9"/>
          <w:numberingChange w:id="139" w:author="Amélie Zadra-Roy" w:date="2011-04-13T23:24:00Z" w:original=""/>
        </w:numPr>
        <w:spacing w:before="100" w:beforeAutospacing="1" w:after="100" w:afterAutospacing="1"/>
        <w:ind w:left="921"/>
        <w:rPr>
          <w:rFonts w:ascii="Verdana" w:hAnsi="Verdana"/>
          <w:color w:val="000000"/>
          <w:sz w:val="18"/>
          <w:szCs w:val="18"/>
        </w:rPr>
      </w:pPr>
      <w:r w:rsidRPr="00250330">
        <w:rPr>
          <w:rFonts w:ascii="Verdana" w:hAnsi="Verdana"/>
          <w:b/>
          <w:bCs/>
          <w:color w:val="000000"/>
          <w:sz w:val="18"/>
        </w:rPr>
        <w:t>For a proceedings paper:</w:t>
      </w:r>
      <w:r w:rsidRPr="00250330">
        <w:rPr>
          <w:rFonts w:ascii="Verdana" w:hAnsi="Verdana"/>
          <w:color w:val="000000"/>
          <w:sz w:val="18"/>
          <w:szCs w:val="18"/>
        </w:rPr>
        <w:t> authors (last name first, then initials), "paper title" (in quotes), proceedings volume name and/or number, page numbers (year).</w:t>
      </w:r>
      <w:r w:rsidRPr="00250330">
        <w:rPr>
          <w:rFonts w:ascii="Verdana" w:hAnsi="Verdana"/>
          <w:color w:val="000000"/>
          <w:sz w:val="18"/>
          <w:szCs w:val="18"/>
        </w:rPr>
        <w:br/>
      </w:r>
      <w:r w:rsidRPr="00250330">
        <w:rPr>
          <w:rFonts w:ascii="Verdana" w:hAnsi="Verdana"/>
          <w:color w:val="000000"/>
          <w:sz w:val="18"/>
          <w:szCs w:val="18"/>
        </w:rPr>
        <w:br/>
        <w:t xml:space="preserve">[3] Van </w:t>
      </w:r>
      <w:proofErr w:type="spellStart"/>
      <w:r w:rsidRPr="00250330">
        <w:rPr>
          <w:rFonts w:ascii="Verdana" w:hAnsi="Verdana"/>
          <w:color w:val="000000"/>
          <w:sz w:val="18"/>
          <w:szCs w:val="18"/>
        </w:rPr>
        <w:t>Derlofske</w:t>
      </w:r>
      <w:proofErr w:type="spellEnd"/>
      <w:r w:rsidRPr="00250330">
        <w:rPr>
          <w:rFonts w:ascii="Verdana" w:hAnsi="Verdana"/>
          <w:color w:val="000000"/>
          <w:sz w:val="18"/>
          <w:szCs w:val="18"/>
        </w:rPr>
        <w:t xml:space="preserve">, J. F., "Computer modeling of LED light pipe systems for uniform display illumination," Proc. SPIE 4445, 119-129 (2001). </w:t>
      </w:r>
    </w:p>
    <w:p w:rsidR="00A22B7A" w:rsidRPr="00A22B7A" w:rsidRDefault="00A22B7A" w:rsidP="00A22B7A">
      <w:pPr>
        <w:pStyle w:val="SPIEreferencelisting"/>
        <w:numPr>
          <w:ilvl w:val="0"/>
          <w:numId w:val="0"/>
        </w:numPr>
        <w:rPr>
          <w:i/>
        </w:rPr>
      </w:pPr>
    </w:p>
    <w:sectPr w:rsidR="00A22B7A" w:rsidRPr="00A22B7A" w:rsidSect="00664B0B">
      <w:headerReference w:type="default" r:id="rId21"/>
      <w:pgSz w:w="12240" w:h="15840" w:code="1"/>
      <w:pgMar w:top="1440" w:right="1267" w:bottom="1800" w:left="1267" w:header="0" w:footer="806" w:gutter="0"/>
      <w:paperSrc w:first="15" w:other="15"/>
      <w:noEndnote/>
      <w:titlePg/>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Amélie Zadra-Roy" w:date="2011-04-13T23:52:00Z" w:initials="AZ">
    <w:p w:rsidR="001F64CC" w:rsidRDefault="001F64CC">
      <w:pPr>
        <w:pStyle w:val="CommentText"/>
      </w:pPr>
      <w:r>
        <w:rPr>
          <w:rStyle w:val="CommentReference"/>
        </w:rPr>
        <w:annotationRef/>
      </w:r>
      <w:r>
        <w:t>Not necessary to include abbreviation if you do not use it again later</w:t>
      </w:r>
    </w:p>
  </w:comment>
  <w:comment w:id="38" w:author="Amélie Zadra-Roy" w:date="2011-04-13T23:29:00Z" w:initials="AZ">
    <w:p w:rsidR="009F7D4E" w:rsidRDefault="009F7D4E">
      <w:pPr>
        <w:pStyle w:val="CommentText"/>
      </w:pPr>
      <w:r>
        <w:rPr>
          <w:rStyle w:val="CommentReference"/>
        </w:rPr>
        <w:annotationRef/>
      </w:r>
      <w:r>
        <w:t xml:space="preserve">Although we don’t do that orally, ‘s should only be used for proper </w:t>
      </w:r>
      <w:proofErr w:type="spellStart"/>
      <w:r>
        <w:t>nounds</w:t>
      </w:r>
      <w:proofErr w:type="spellEnd"/>
    </w:p>
  </w:comment>
  <w:comment w:id="41" w:author="Amélie Zadra-Roy" w:date="2011-04-13T23:31:00Z" w:initials="AZ">
    <w:p w:rsidR="009F7D4E" w:rsidRDefault="009F7D4E">
      <w:pPr>
        <w:pStyle w:val="CommentText"/>
      </w:pPr>
      <w:r>
        <w:rPr>
          <w:rStyle w:val="CommentReference"/>
        </w:rPr>
        <w:annotationRef/>
      </w:r>
      <w:r>
        <w:t>What is “small” in this context? Give approx ° or something</w:t>
      </w:r>
    </w:p>
  </w:comment>
  <w:comment w:id="116" w:author="Amélie Zadra-Roy" w:date="2011-04-13T23:47:00Z" w:initials="AZ">
    <w:p w:rsidR="009F7D4E" w:rsidRDefault="009F7D4E">
      <w:pPr>
        <w:pStyle w:val="CommentText"/>
      </w:pPr>
      <w:r>
        <w:rPr>
          <w:rStyle w:val="CommentReference"/>
        </w:rPr>
        <w:annotationRef/>
      </w:r>
      <w:r>
        <w:t>Longer sentence is hard to follow… perhaps spilt it in 2</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D4E" w:rsidRDefault="009F7D4E">
      <w:r>
        <w:separator/>
      </w:r>
    </w:p>
  </w:endnote>
  <w:endnote w:type="continuationSeparator" w:id="0">
    <w:p w:rsidR="009F7D4E" w:rsidRDefault="009F7D4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sGoth BT">
    <w:altName w:val="Corbel"/>
    <w:charset w:val="00"/>
    <w:family w:val="swiss"/>
    <w:pitch w:val="variable"/>
    <w:sig w:usb0="00000001" w:usb1="00000000" w:usb2="00000000" w:usb3="00000000" w:csb0="0000001B"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D4E" w:rsidRDefault="009F7D4E">
      <w:r>
        <w:separator/>
      </w:r>
    </w:p>
  </w:footnote>
  <w:footnote w:type="continuationSeparator" w:id="0">
    <w:p w:rsidR="009F7D4E" w:rsidRDefault="009F7D4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D4E" w:rsidRDefault="009F7D4E">
    <w:pPr>
      <w:pStyle w:val="Header"/>
    </w:pPr>
  </w:p>
  <w:p w:rsidR="009F7D4E" w:rsidRDefault="009F7D4E">
    <w:pPr>
      <w:pStyle w:val="Header"/>
    </w:pPr>
  </w:p>
  <w:p w:rsidR="009F7D4E" w:rsidRDefault="009F7D4E" w:rsidP="00E270E5">
    <w:pPr>
      <w:pStyle w:val="SPIEheader"/>
    </w:pPr>
  </w:p>
  <w:p w:rsidR="009F7D4E" w:rsidRDefault="009F7D4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440412"/>
    <w:multiLevelType w:val="multilevel"/>
    <w:tmpl w:val="CBA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A7A73AE"/>
    <w:multiLevelType w:val="multilevel"/>
    <w:tmpl w:val="529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B01BFE"/>
    <w:multiLevelType w:val="multilevel"/>
    <w:tmpl w:val="4F6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1"/>
  </w:num>
  <w:num w:numId="8">
    <w:abstractNumId w:val="3"/>
  </w:num>
  <w:num w:numId="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gutterAtTop/>
  <w:proofState w:spelling="clean" w:grammar="clean"/>
  <w:stylePaneFormatFilter w:val="1708"/>
  <w:trackRevisions/>
  <w:doNotTrackMoves/>
  <w:defaultTabStop w:val="720"/>
  <w:drawingGridHorizontalSpacing w:val="120"/>
  <w:displayHorizontalDrawingGridEvery w:val="2"/>
  <w:noPunctuationKerning/>
  <w:characterSpacingControl w:val="doNotCompress"/>
  <w:hdrShapeDefaults>
    <o:shapedefaults v:ext="edit" spidmax="3073">
      <o:colormru v:ext="edit" colors="#f1ffc9"/>
      <o:colormenu v:ext="edit" fillcolor="black" strokecolor="none"/>
    </o:shapedefaults>
  </w:hdrShapeDefaults>
  <w:footnotePr>
    <w:footnote w:id="-1"/>
    <w:footnote w:id="0"/>
  </w:footnotePr>
  <w:endnotePr>
    <w:endnote w:id="-1"/>
    <w:endnote w:id="0"/>
  </w:endnotePr>
  <w:compat/>
  <w:rsids>
    <w:rsidRoot w:val="00BD1F9F"/>
    <w:rsid w:val="000005B8"/>
    <w:rsid w:val="00013ED5"/>
    <w:rsid w:val="000166EA"/>
    <w:rsid w:val="000309E9"/>
    <w:rsid w:val="00045337"/>
    <w:rsid w:val="000574C6"/>
    <w:rsid w:val="00067A0C"/>
    <w:rsid w:val="00077CAD"/>
    <w:rsid w:val="000822A1"/>
    <w:rsid w:val="0009035E"/>
    <w:rsid w:val="0009087B"/>
    <w:rsid w:val="00092560"/>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5A95"/>
    <w:rsid w:val="00165F8F"/>
    <w:rsid w:val="00166583"/>
    <w:rsid w:val="00166772"/>
    <w:rsid w:val="00175687"/>
    <w:rsid w:val="001775F5"/>
    <w:rsid w:val="00183FC3"/>
    <w:rsid w:val="0019055E"/>
    <w:rsid w:val="001A5B4E"/>
    <w:rsid w:val="001C006B"/>
    <w:rsid w:val="001C698B"/>
    <w:rsid w:val="001F64CC"/>
    <w:rsid w:val="00215486"/>
    <w:rsid w:val="00221DC7"/>
    <w:rsid w:val="002246C9"/>
    <w:rsid w:val="00226010"/>
    <w:rsid w:val="002455BD"/>
    <w:rsid w:val="00250330"/>
    <w:rsid w:val="00255E0C"/>
    <w:rsid w:val="00262961"/>
    <w:rsid w:val="00266386"/>
    <w:rsid w:val="00276A8E"/>
    <w:rsid w:val="00276D7F"/>
    <w:rsid w:val="00286D22"/>
    <w:rsid w:val="00290E0B"/>
    <w:rsid w:val="002920EB"/>
    <w:rsid w:val="00294FFD"/>
    <w:rsid w:val="002A07C8"/>
    <w:rsid w:val="002A7216"/>
    <w:rsid w:val="002B61BF"/>
    <w:rsid w:val="002C6D9B"/>
    <w:rsid w:val="002C7E24"/>
    <w:rsid w:val="002F0122"/>
    <w:rsid w:val="002F082D"/>
    <w:rsid w:val="003103C1"/>
    <w:rsid w:val="00312E78"/>
    <w:rsid w:val="0031785E"/>
    <w:rsid w:val="00323119"/>
    <w:rsid w:val="00323D2E"/>
    <w:rsid w:val="003268CF"/>
    <w:rsid w:val="003579F2"/>
    <w:rsid w:val="003611D5"/>
    <w:rsid w:val="00361FA0"/>
    <w:rsid w:val="00376189"/>
    <w:rsid w:val="00387004"/>
    <w:rsid w:val="003A228A"/>
    <w:rsid w:val="003A38C8"/>
    <w:rsid w:val="003C1F74"/>
    <w:rsid w:val="003C31FD"/>
    <w:rsid w:val="003E3B19"/>
    <w:rsid w:val="003F33A2"/>
    <w:rsid w:val="004007DB"/>
    <w:rsid w:val="0040108D"/>
    <w:rsid w:val="004175E2"/>
    <w:rsid w:val="004310C0"/>
    <w:rsid w:val="00432884"/>
    <w:rsid w:val="004409E8"/>
    <w:rsid w:val="00441145"/>
    <w:rsid w:val="00456068"/>
    <w:rsid w:val="00463170"/>
    <w:rsid w:val="00464C36"/>
    <w:rsid w:val="0046702D"/>
    <w:rsid w:val="00480128"/>
    <w:rsid w:val="00483415"/>
    <w:rsid w:val="00484424"/>
    <w:rsid w:val="004A0F91"/>
    <w:rsid w:val="004A400F"/>
    <w:rsid w:val="004E1F48"/>
    <w:rsid w:val="004F1B51"/>
    <w:rsid w:val="00500A32"/>
    <w:rsid w:val="00502979"/>
    <w:rsid w:val="0052407F"/>
    <w:rsid w:val="00531D22"/>
    <w:rsid w:val="00533BC3"/>
    <w:rsid w:val="00535EF6"/>
    <w:rsid w:val="00540271"/>
    <w:rsid w:val="005516E9"/>
    <w:rsid w:val="005803BE"/>
    <w:rsid w:val="00586559"/>
    <w:rsid w:val="005A16A7"/>
    <w:rsid w:val="005A5261"/>
    <w:rsid w:val="005B6D78"/>
    <w:rsid w:val="005C07A2"/>
    <w:rsid w:val="005D1CB5"/>
    <w:rsid w:val="005E37B0"/>
    <w:rsid w:val="005F34F3"/>
    <w:rsid w:val="00616B12"/>
    <w:rsid w:val="0062393F"/>
    <w:rsid w:val="00623A3A"/>
    <w:rsid w:val="00631274"/>
    <w:rsid w:val="00640796"/>
    <w:rsid w:val="00643626"/>
    <w:rsid w:val="00645DE7"/>
    <w:rsid w:val="00664B0B"/>
    <w:rsid w:val="00672CEA"/>
    <w:rsid w:val="00685DB5"/>
    <w:rsid w:val="0069010E"/>
    <w:rsid w:val="00695D27"/>
    <w:rsid w:val="006A266D"/>
    <w:rsid w:val="006A5DD6"/>
    <w:rsid w:val="006B5673"/>
    <w:rsid w:val="006B5DA8"/>
    <w:rsid w:val="006C1669"/>
    <w:rsid w:val="006E05B7"/>
    <w:rsid w:val="006E1B5E"/>
    <w:rsid w:val="006E1F69"/>
    <w:rsid w:val="006E2DED"/>
    <w:rsid w:val="006F2AFA"/>
    <w:rsid w:val="006F50DB"/>
    <w:rsid w:val="00705C45"/>
    <w:rsid w:val="00714837"/>
    <w:rsid w:val="00715772"/>
    <w:rsid w:val="00722799"/>
    <w:rsid w:val="00732FB6"/>
    <w:rsid w:val="00733D0E"/>
    <w:rsid w:val="0074602A"/>
    <w:rsid w:val="00753D5A"/>
    <w:rsid w:val="007612CA"/>
    <w:rsid w:val="00764F0E"/>
    <w:rsid w:val="00770397"/>
    <w:rsid w:val="00775E9C"/>
    <w:rsid w:val="00782503"/>
    <w:rsid w:val="00790A5B"/>
    <w:rsid w:val="007925CC"/>
    <w:rsid w:val="00792C71"/>
    <w:rsid w:val="007957FB"/>
    <w:rsid w:val="00797858"/>
    <w:rsid w:val="007A23FE"/>
    <w:rsid w:val="007B24D6"/>
    <w:rsid w:val="007D1267"/>
    <w:rsid w:val="007D6F7C"/>
    <w:rsid w:val="007E1D00"/>
    <w:rsid w:val="007E4CF7"/>
    <w:rsid w:val="007E6440"/>
    <w:rsid w:val="00804168"/>
    <w:rsid w:val="00804A50"/>
    <w:rsid w:val="00813F2C"/>
    <w:rsid w:val="00820166"/>
    <w:rsid w:val="008254BD"/>
    <w:rsid w:val="0082736F"/>
    <w:rsid w:val="00832AD7"/>
    <w:rsid w:val="0084290D"/>
    <w:rsid w:val="008556A2"/>
    <w:rsid w:val="00865E20"/>
    <w:rsid w:val="00866776"/>
    <w:rsid w:val="00870B98"/>
    <w:rsid w:val="00886D33"/>
    <w:rsid w:val="0089139E"/>
    <w:rsid w:val="008937E3"/>
    <w:rsid w:val="008B37BC"/>
    <w:rsid w:val="008E3018"/>
    <w:rsid w:val="008F22DA"/>
    <w:rsid w:val="009052BC"/>
    <w:rsid w:val="00913520"/>
    <w:rsid w:val="0092557D"/>
    <w:rsid w:val="00925763"/>
    <w:rsid w:val="0093152D"/>
    <w:rsid w:val="009320D3"/>
    <w:rsid w:val="00960BF7"/>
    <w:rsid w:val="00961277"/>
    <w:rsid w:val="009635D3"/>
    <w:rsid w:val="00965965"/>
    <w:rsid w:val="009666EC"/>
    <w:rsid w:val="009755B6"/>
    <w:rsid w:val="0097780A"/>
    <w:rsid w:val="0098225F"/>
    <w:rsid w:val="00993584"/>
    <w:rsid w:val="009A3A73"/>
    <w:rsid w:val="009A61A9"/>
    <w:rsid w:val="009B1F35"/>
    <w:rsid w:val="009C0C3A"/>
    <w:rsid w:val="009D2A57"/>
    <w:rsid w:val="009F1839"/>
    <w:rsid w:val="009F7D4E"/>
    <w:rsid w:val="00A032EC"/>
    <w:rsid w:val="00A07E79"/>
    <w:rsid w:val="00A14CA7"/>
    <w:rsid w:val="00A22B7A"/>
    <w:rsid w:val="00A349BF"/>
    <w:rsid w:val="00A35710"/>
    <w:rsid w:val="00A40E6B"/>
    <w:rsid w:val="00A41428"/>
    <w:rsid w:val="00A84D89"/>
    <w:rsid w:val="00A85AAD"/>
    <w:rsid w:val="00A86BC9"/>
    <w:rsid w:val="00A9502B"/>
    <w:rsid w:val="00AA112B"/>
    <w:rsid w:val="00AA39E0"/>
    <w:rsid w:val="00AA3C3A"/>
    <w:rsid w:val="00AB1234"/>
    <w:rsid w:val="00AB3AA3"/>
    <w:rsid w:val="00AB5E41"/>
    <w:rsid w:val="00AB5FDF"/>
    <w:rsid w:val="00AB7AC2"/>
    <w:rsid w:val="00AB7D1C"/>
    <w:rsid w:val="00AC4194"/>
    <w:rsid w:val="00AC5E76"/>
    <w:rsid w:val="00AD4606"/>
    <w:rsid w:val="00AD7DDC"/>
    <w:rsid w:val="00AF48C7"/>
    <w:rsid w:val="00B1790A"/>
    <w:rsid w:val="00B30486"/>
    <w:rsid w:val="00B30922"/>
    <w:rsid w:val="00B34276"/>
    <w:rsid w:val="00B52BA8"/>
    <w:rsid w:val="00B54385"/>
    <w:rsid w:val="00B54B1D"/>
    <w:rsid w:val="00B80B60"/>
    <w:rsid w:val="00B86841"/>
    <w:rsid w:val="00B96DCE"/>
    <w:rsid w:val="00BA6124"/>
    <w:rsid w:val="00BB0736"/>
    <w:rsid w:val="00BB4590"/>
    <w:rsid w:val="00BC00F5"/>
    <w:rsid w:val="00BC27E2"/>
    <w:rsid w:val="00BC6BE6"/>
    <w:rsid w:val="00BD0B74"/>
    <w:rsid w:val="00BD1F9F"/>
    <w:rsid w:val="00BD557D"/>
    <w:rsid w:val="00BE133D"/>
    <w:rsid w:val="00BE1CEC"/>
    <w:rsid w:val="00BE7858"/>
    <w:rsid w:val="00BF0F49"/>
    <w:rsid w:val="00BF336E"/>
    <w:rsid w:val="00C06AF5"/>
    <w:rsid w:val="00C379FA"/>
    <w:rsid w:val="00C4358E"/>
    <w:rsid w:val="00C438AD"/>
    <w:rsid w:val="00C5011B"/>
    <w:rsid w:val="00C52269"/>
    <w:rsid w:val="00C56DA2"/>
    <w:rsid w:val="00C72375"/>
    <w:rsid w:val="00C72890"/>
    <w:rsid w:val="00C83076"/>
    <w:rsid w:val="00CB19BE"/>
    <w:rsid w:val="00CB5CD7"/>
    <w:rsid w:val="00CB79D8"/>
    <w:rsid w:val="00CC712C"/>
    <w:rsid w:val="00CD3464"/>
    <w:rsid w:val="00CD4EFF"/>
    <w:rsid w:val="00CD7E69"/>
    <w:rsid w:val="00D001DF"/>
    <w:rsid w:val="00D01E5E"/>
    <w:rsid w:val="00D044C2"/>
    <w:rsid w:val="00D15DB6"/>
    <w:rsid w:val="00D27F94"/>
    <w:rsid w:val="00D40472"/>
    <w:rsid w:val="00D43F0D"/>
    <w:rsid w:val="00D5092F"/>
    <w:rsid w:val="00D53571"/>
    <w:rsid w:val="00D560B1"/>
    <w:rsid w:val="00D61806"/>
    <w:rsid w:val="00D709B1"/>
    <w:rsid w:val="00D80959"/>
    <w:rsid w:val="00D87495"/>
    <w:rsid w:val="00DA51FB"/>
    <w:rsid w:val="00DA775F"/>
    <w:rsid w:val="00DA7C8C"/>
    <w:rsid w:val="00DB007B"/>
    <w:rsid w:val="00DB10EA"/>
    <w:rsid w:val="00DB382F"/>
    <w:rsid w:val="00DC1836"/>
    <w:rsid w:val="00DD0758"/>
    <w:rsid w:val="00DF058E"/>
    <w:rsid w:val="00E00703"/>
    <w:rsid w:val="00E14BFF"/>
    <w:rsid w:val="00E16052"/>
    <w:rsid w:val="00E270E5"/>
    <w:rsid w:val="00E31880"/>
    <w:rsid w:val="00E4590A"/>
    <w:rsid w:val="00E54A3F"/>
    <w:rsid w:val="00E56894"/>
    <w:rsid w:val="00E62777"/>
    <w:rsid w:val="00E66821"/>
    <w:rsid w:val="00E95E62"/>
    <w:rsid w:val="00EA7B21"/>
    <w:rsid w:val="00EB06A9"/>
    <w:rsid w:val="00EB0B56"/>
    <w:rsid w:val="00EB3B29"/>
    <w:rsid w:val="00EB7D91"/>
    <w:rsid w:val="00EE0924"/>
    <w:rsid w:val="00EE0CA0"/>
    <w:rsid w:val="00EE4C66"/>
    <w:rsid w:val="00EE6C14"/>
    <w:rsid w:val="00F11915"/>
    <w:rsid w:val="00F178F6"/>
    <w:rsid w:val="00F44100"/>
    <w:rsid w:val="00F600DE"/>
    <w:rsid w:val="00F61D21"/>
    <w:rsid w:val="00F63635"/>
    <w:rsid w:val="00F948B1"/>
    <w:rsid w:val="00F978E9"/>
    <w:rsid w:val="00FA04DC"/>
    <w:rsid w:val="00FA29AD"/>
    <w:rsid w:val="00FB0C0B"/>
    <w:rsid w:val="00FC379F"/>
    <w:rsid w:val="00FC531F"/>
    <w:rsid w:val="00FC6B83"/>
    <w:rsid w:val="00FC76F6"/>
    <w:rsid w:val="00FD4A8E"/>
    <w:rsid w:val="00FE1ED5"/>
    <w:rsid w:val="00FE4D03"/>
    <w:rsid w:val="00FF2B09"/>
    <w:rsid w:val="00FF6A71"/>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colormru v:ext="edit" colors="#f1ffc9"/>
      <o:colormenu v:ext="edit" fillcolor="black"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894"/>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semiHidden/>
    <w:rsid w:val="00E56894"/>
    <w:rPr>
      <w:rFonts w:ascii="NewsGoth BT" w:hAnsi="NewsGoth BT"/>
      <w:sz w:val="20"/>
      <w:szCs w:val="20"/>
    </w:rPr>
  </w:style>
  <w:style w:type="character" w:styleId="Hyperlink">
    <w:name w:val="Hyperlink"/>
    <w:basedOn w:val="DefaultParagraphFont"/>
    <w:rsid w:val="00E56894"/>
    <w:rPr>
      <w:color w:val="0000FF"/>
      <w:u w:val="single"/>
    </w:rPr>
  </w:style>
  <w:style w:type="paragraph" w:styleId="Header">
    <w:name w:val="header"/>
    <w:basedOn w:val="Normal"/>
    <w:semiHidden/>
    <w:rsid w:val="00E56894"/>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E56894"/>
    <w:pPr>
      <w:jc w:val="center"/>
    </w:pPr>
    <w:rPr>
      <w:b/>
      <w:sz w:val="32"/>
      <w:szCs w:val="20"/>
    </w:rPr>
  </w:style>
  <w:style w:type="paragraph" w:customStyle="1" w:styleId="BodyofPaper">
    <w:name w:val="*Body of Paper*"/>
    <w:basedOn w:val="Normal"/>
    <w:link w:val="BodyofPaperChar"/>
    <w:rsid w:val="00E56894"/>
    <w:pPr>
      <w:jc w:val="both"/>
    </w:pPr>
    <w:rPr>
      <w:sz w:val="20"/>
      <w:szCs w:val="20"/>
    </w:rPr>
  </w:style>
  <w:style w:type="character" w:customStyle="1" w:styleId="BodyofPaperChar">
    <w:name w:val="*Body of Paper* Char"/>
    <w:basedOn w:val="DefaultParagraphFont"/>
    <w:link w:val="BodyofPaper"/>
    <w:rsid w:val="00EE6C14"/>
    <w:rPr>
      <w:lang w:val="en-US" w:eastAsia="en-US" w:bidi="ar-SA"/>
    </w:rPr>
  </w:style>
  <w:style w:type="character" w:customStyle="1" w:styleId="PaperTitleChar">
    <w:name w:val="*Paper Title* Char"/>
    <w:basedOn w:val="DefaultParagraphFont"/>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E56894"/>
    <w:pPr>
      <w:jc w:val="center"/>
    </w:pPr>
    <w:rPr>
      <w:sz w:val="24"/>
    </w:rPr>
  </w:style>
  <w:style w:type="character" w:customStyle="1" w:styleId="SPIEAuthors-AffilsCharChar">
    <w:name w:val="SPIE Authors-Affils Char Char"/>
    <w:basedOn w:val="BodyofPaperChar"/>
    <w:link w:val="SPIEAuthors-Affils"/>
    <w:rsid w:val="00BC6BE6"/>
    <w:rPr>
      <w:sz w:val="24"/>
    </w:rPr>
  </w:style>
  <w:style w:type="paragraph" w:customStyle="1" w:styleId="PrincipalHding">
    <w:name w:val="*Principal Hding*"/>
    <w:basedOn w:val="Normal"/>
    <w:next w:val="BodyofPaper"/>
    <w:link w:val="PrincipalHdingChar"/>
    <w:semiHidden/>
    <w:rsid w:val="00E56894"/>
    <w:pPr>
      <w:jc w:val="center"/>
    </w:pPr>
    <w:rPr>
      <w:b/>
      <w:caps/>
      <w:sz w:val="22"/>
      <w:szCs w:val="20"/>
    </w:rPr>
  </w:style>
  <w:style w:type="character" w:customStyle="1" w:styleId="PrincipalHdingChar">
    <w:name w:val="*Principal Hding* Char"/>
    <w:basedOn w:val="DefaultParagraphFont"/>
    <w:link w:val="PrincipalHding"/>
    <w:rsid w:val="00CD4EFF"/>
    <w:rPr>
      <w:b/>
      <w:caps/>
      <w:sz w:val="22"/>
      <w:lang w:val="en-US" w:eastAsia="en-US" w:bidi="ar-SA"/>
    </w:rPr>
  </w:style>
  <w:style w:type="paragraph" w:customStyle="1" w:styleId="Keywords">
    <w:name w:val="*Keywords*"/>
    <w:basedOn w:val="BodyofPaper"/>
    <w:next w:val="BodyofPaper"/>
    <w:rsid w:val="00E56894"/>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basedOn w:val="PaperTitleChar"/>
    <w:link w:val="SPIEpapertitle"/>
    <w:rsid w:val="00D80959"/>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basedOn w:val="SPIEAuthors-AffilsCharChar"/>
    <w:link w:val="SPIEauthoraffils"/>
    <w:rsid w:val="00BC6BE6"/>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basedOn w:val="PrincipalHdingChar"/>
    <w:link w:val="SPIEabstracttitle"/>
    <w:rsid w:val="00CD4EFF"/>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basedOn w:val="DefaultParagraphFont"/>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basedOn w:val="BodyofPaperChar"/>
    <w:link w:val="SPIEfigurecaption"/>
    <w:rsid w:val="00BE133D"/>
    <w:rPr>
      <w:sz w:val="18"/>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basedOn w:val="SPIEfigurecaptionChar"/>
    <w:link w:val="SPIEtablecaption"/>
    <w:rsid w:val="000166EA"/>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basedOn w:val="SPIEbodytextCharChar"/>
    <w:link w:val="SPIEabstractbodytext"/>
    <w:rsid w:val="00CD4EFF"/>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basedOn w:val="DefaultParagraphFont"/>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basedOn w:val="DefaultParagraphFont"/>
    <w:rsid w:val="004E1F48"/>
    <w:rPr>
      <w:rFonts w:ascii="Verdana" w:hAnsi="Verdana" w:hint="default"/>
      <w:color w:val="000000"/>
      <w:sz w:val="13"/>
      <w:szCs w:val="13"/>
    </w:rPr>
  </w:style>
  <w:style w:type="character" w:styleId="FollowedHyperlink">
    <w:name w:val="FollowedHyperlink"/>
    <w:basedOn w:val="DefaultParagraphFont"/>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basedOn w:val="DefaultParagraphFont"/>
    <w:rsid w:val="000C04F5"/>
    <w:rPr>
      <w:vertAlign w:val="superscript"/>
    </w:rPr>
  </w:style>
  <w:style w:type="character" w:styleId="PlaceholderText">
    <w:name w:val="Placeholder Text"/>
    <w:basedOn w:val="DefaultParagraphFont"/>
    <w:uiPriority w:val="99"/>
    <w:semiHidden/>
    <w:rsid w:val="00586559"/>
    <w:rPr>
      <w:color w:val="808080"/>
    </w:rPr>
  </w:style>
</w:styles>
</file>

<file path=word/webSettings.xml><?xml version="1.0" encoding="utf-8"?>
<w:webSettings xmlns:r="http://schemas.openxmlformats.org/officeDocument/2006/relationships" xmlns:w="http://schemas.openxmlformats.org/wordprocessingml/2006/main">
  <w:divs>
    <w:div w:id="90901704">
      <w:bodyDiv w:val="1"/>
      <w:marLeft w:val="0"/>
      <w:marRight w:val="0"/>
      <w:marTop w:val="0"/>
      <w:marBottom w:val="0"/>
      <w:divBdr>
        <w:top w:val="none" w:sz="0" w:space="0" w:color="auto"/>
        <w:left w:val="none" w:sz="0" w:space="0" w:color="auto"/>
        <w:bottom w:val="none" w:sz="0" w:space="0" w:color="auto"/>
        <w:right w:val="none" w:sz="0" w:space="0" w:color="auto"/>
      </w:divBdr>
      <w:divsChild>
        <w:div w:id="1548951497">
          <w:marLeft w:val="201"/>
          <w:marRight w:val="201"/>
          <w:marTop w:val="134"/>
          <w:marBottom w:val="301"/>
          <w:divBdr>
            <w:top w:val="none" w:sz="0" w:space="0" w:color="auto"/>
            <w:left w:val="none" w:sz="0" w:space="0" w:color="auto"/>
            <w:bottom w:val="none" w:sz="0" w:space="0" w:color="auto"/>
            <w:right w:val="none" w:sz="0" w:space="0" w:color="auto"/>
          </w:divBdr>
          <w:divsChild>
            <w:div w:id="15799729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optics4yurresearch.com/7752.html"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x.doi.org/doi.number.goes.here" TargetMode="External"/><Relationship Id="rId11" Type="http://schemas.openxmlformats.org/officeDocument/2006/relationships/image" Target="media/image2.jpeg"/><Relationship Id="rId12" Type="http://schemas.openxmlformats.org/officeDocument/2006/relationships/hyperlink" Target="http://dx.doi.org/doi.number.goes.here" TargetMode="External"/><Relationship Id="rId13" Type="http://schemas.openxmlformats.org/officeDocument/2006/relationships/image" Target="media/image3.wmf"/><Relationship Id="rId14" Type="http://schemas.openxmlformats.org/officeDocument/2006/relationships/oleObject" Target="embeddings/Microsoft_Equation1.bin"/><Relationship Id="rId15" Type="http://schemas.openxmlformats.org/officeDocument/2006/relationships/image" Target="media/image4.wmf"/><Relationship Id="rId16" Type="http://schemas.openxmlformats.org/officeDocument/2006/relationships/oleObject" Target="embeddings/Microsoft_Equation2.bin"/><Relationship Id="rId17" Type="http://schemas.openxmlformats.org/officeDocument/2006/relationships/image" Target="media/image5.wmf"/><Relationship Id="rId18" Type="http://schemas.openxmlformats.org/officeDocument/2006/relationships/oleObject" Target="embeddings/Microsoft_Equation3.bin"/><Relationship Id="rId19" Type="http://schemas.openxmlformats.org/officeDocument/2006/relationships/hyperlink" Target="http://spie.org/x14101.x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96D0D-8E03-4549-9804-28A04680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2767</Words>
  <Characters>15775</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19372</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1310747</vt:i4>
      </vt:variant>
      <vt:variant>
        <vt:i4>24</vt:i4>
      </vt:variant>
      <vt:variant>
        <vt:i4>0</vt:i4>
      </vt:variant>
      <vt:variant>
        <vt:i4>5</vt:i4>
      </vt:variant>
      <vt:variant>
        <vt:lpwstr>mailto:author_help@spie.org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Amélie Zadra-Roy</cp:lastModifiedBy>
  <cp:revision>3</cp:revision>
  <cp:lastPrinted>2009-07-24T18:27:00Z</cp:lastPrinted>
  <dcterms:created xsi:type="dcterms:W3CDTF">2011-04-14T03:30:00Z</dcterms:created>
  <dcterms:modified xsi:type="dcterms:W3CDTF">2011-04-14T03:52:00Z</dcterms:modified>
</cp:coreProperties>
</file>